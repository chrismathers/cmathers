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C8" w:rsidRDefault="00C84733" w:rsidP="003C7780">
      <w:pPr>
        <w:pStyle w:val="PlainText"/>
        <w:tabs>
          <w:tab w:val="left" w:pos="4770"/>
        </w:tabs>
        <w:jc w:val="center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CHRISTOPHER MATHERS</w:t>
      </w:r>
    </w:p>
    <w:p w:rsidR="003C7780" w:rsidRPr="003C7780" w:rsidRDefault="00CA67BA" w:rsidP="006172C8">
      <w:pPr>
        <w:pStyle w:val="PlainText"/>
        <w:tabs>
          <w:tab w:val="left" w:pos="4770"/>
        </w:tabs>
        <w:spacing w:after="120"/>
        <w:jc w:val="center"/>
        <w:rPr>
          <w:rFonts w:ascii="Arial" w:hAnsi="Arial" w:cs="Arial"/>
          <w:b/>
        </w:rPr>
      </w:pPr>
      <w:r>
        <w:rPr>
          <w:rFonts w:cs="Arial"/>
          <w:b/>
          <w:color w:val="000000"/>
        </w:rPr>
        <w:t>F</w:t>
      </w:r>
      <w:r w:rsidR="003C7780" w:rsidRPr="003C7780">
        <w:rPr>
          <w:rFonts w:cs="Arial"/>
          <w:b/>
          <w:color w:val="000000"/>
        </w:rPr>
        <w:t xml:space="preserve">ront-end </w:t>
      </w:r>
      <w:r>
        <w:rPr>
          <w:rFonts w:cs="Arial"/>
          <w:b/>
          <w:color w:val="000000"/>
        </w:rPr>
        <w:t>D</w:t>
      </w:r>
      <w:r w:rsidR="003C7780" w:rsidRPr="003C7780">
        <w:rPr>
          <w:rFonts w:cs="Arial"/>
          <w:b/>
          <w:color w:val="000000"/>
        </w:rPr>
        <w:t>eveloper</w:t>
      </w:r>
    </w:p>
    <w:p w:rsidR="008B2368" w:rsidRDefault="00B2179F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Direct contact: </w:t>
      </w:r>
      <w:r w:rsidR="00296158">
        <w:rPr>
          <w:rFonts w:ascii="Arial" w:hAnsi="Arial" w:cs="Arial"/>
          <w:color w:val="000000"/>
        </w:rPr>
        <w:t>44 7496 1992</w:t>
      </w:r>
      <w:r w:rsidR="00C75879">
        <w:rPr>
          <w:rFonts w:ascii="Arial" w:hAnsi="Arial" w:cs="Arial"/>
          <w:color w:val="000000"/>
        </w:rPr>
        <w:t>1</w:t>
      </w:r>
      <w:r w:rsidR="00296158">
        <w:rPr>
          <w:rFonts w:ascii="Arial" w:hAnsi="Arial" w:cs="Arial"/>
          <w:color w:val="000000"/>
        </w:rPr>
        <w:t>9</w:t>
      </w:r>
    </w:p>
    <w:p w:rsidR="007B1DD1" w:rsidRDefault="007B1DD1" w:rsidP="009D2884">
      <w:pPr>
        <w:pStyle w:val="PlainText"/>
        <w:tabs>
          <w:tab w:val="left" w:pos="4770"/>
        </w:tabs>
        <w:spacing w:after="240"/>
        <w:jc w:val="center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portfolio</w:t>
      </w:r>
      <w:proofErr w:type="gramEnd"/>
      <w:r>
        <w:rPr>
          <w:rFonts w:ascii="Arial" w:hAnsi="Arial" w:cs="Arial"/>
          <w:color w:val="000000"/>
        </w:rPr>
        <w:t xml:space="preserve">: </w:t>
      </w:r>
      <w:hyperlink r:id="rId9" w:history="1">
        <w:r w:rsidRPr="00F76FFB">
          <w:rPr>
            <w:rStyle w:val="Hyperlink"/>
            <w:rFonts w:ascii="Arial" w:hAnsi="Arial" w:cs="Arial"/>
          </w:rPr>
          <w:t>www.xemedia.com</w:t>
        </w:r>
      </w:hyperlink>
      <w:r w:rsidR="00073D81">
        <w:rPr>
          <w:rFonts w:ascii="Arial" w:hAnsi="Arial" w:cs="Arial"/>
          <w:color w:val="000000"/>
        </w:rPr>
        <w:t xml:space="preserve">  </w:t>
      </w:r>
      <w:r w:rsidR="00E60CAA">
        <w:rPr>
          <w:rFonts w:ascii="Arial" w:hAnsi="Arial" w:cs="Arial"/>
          <w:color w:val="000000"/>
        </w:rPr>
        <w:t>||</w:t>
      </w:r>
      <w:r w:rsidR="00073D81">
        <w:rPr>
          <w:rFonts w:ascii="Arial" w:hAnsi="Arial" w:cs="Arial"/>
          <w:color w:val="000000"/>
        </w:rPr>
        <w:t xml:space="preserve">  </w:t>
      </w:r>
      <w:r w:rsidR="00381862">
        <w:rPr>
          <w:rFonts w:ascii="Arial" w:hAnsi="Arial" w:cs="Arial"/>
          <w:color w:val="000000"/>
        </w:rPr>
        <w:t>CV</w:t>
      </w:r>
      <w:r>
        <w:rPr>
          <w:rFonts w:ascii="Arial" w:hAnsi="Arial" w:cs="Arial"/>
          <w:color w:val="000000"/>
        </w:rPr>
        <w:t xml:space="preserve">: </w:t>
      </w:r>
      <w:hyperlink r:id="rId10" w:history="1">
        <w:r w:rsidR="005A267B">
          <w:rPr>
            <w:rStyle w:val="Hyperlink"/>
            <w:rFonts w:ascii="Arial" w:hAnsi="Arial" w:cs="Arial"/>
          </w:rPr>
          <w:t>http://www.cmathers.com</w:t>
        </w:r>
      </w:hyperlink>
      <w:r w:rsidR="00381862">
        <w:rPr>
          <w:rFonts w:ascii="Arial" w:hAnsi="Arial" w:cs="Arial"/>
          <w:color w:val="000000"/>
        </w:rPr>
        <w:t xml:space="preserve">  ||  </w:t>
      </w:r>
      <w:proofErr w:type="spellStart"/>
      <w:r w:rsidR="00381862">
        <w:rPr>
          <w:rFonts w:ascii="Arial" w:hAnsi="Arial" w:cs="Arial"/>
          <w:color w:val="000000"/>
        </w:rPr>
        <w:t>github</w:t>
      </w:r>
      <w:proofErr w:type="spellEnd"/>
      <w:r w:rsidR="00381862">
        <w:rPr>
          <w:rFonts w:ascii="Arial" w:hAnsi="Arial" w:cs="Arial"/>
          <w:color w:val="000000"/>
        </w:rPr>
        <w:t xml:space="preserve">: </w:t>
      </w:r>
      <w:hyperlink r:id="rId11" w:history="1">
        <w:r w:rsidR="00381862">
          <w:rPr>
            <w:rStyle w:val="Hyperlink"/>
            <w:rFonts w:ascii="Arial" w:hAnsi="Arial" w:cs="Arial"/>
          </w:rPr>
          <w:t>https://github.com/chrismathers</w:t>
        </w:r>
      </w:hyperlink>
    </w:p>
    <w:p w:rsidR="009B24A5" w:rsidRPr="009D2884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  <w:color w:val="000000"/>
        </w:rPr>
        <w:t>ABOUT ME</w:t>
      </w:r>
    </w:p>
    <w:p w:rsidR="00122189" w:rsidRDefault="00122189" w:rsidP="00546BE5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Seeking a role as mid-level developer where I can leverage my significant experience and knowledge of web development best practices</w:t>
      </w:r>
      <w:r w:rsidR="00DE697B">
        <w:rPr>
          <w:rFonts w:cs="Arial"/>
          <w:color w:val="000000"/>
          <w:sz w:val="20"/>
          <w:szCs w:val="20"/>
        </w:rPr>
        <w:t xml:space="preserve"> whilst </w:t>
      </w:r>
      <w:r w:rsidR="00924492">
        <w:rPr>
          <w:rFonts w:cs="Arial"/>
          <w:color w:val="000000"/>
          <w:sz w:val="20"/>
          <w:szCs w:val="20"/>
        </w:rPr>
        <w:t>bringing my</w:t>
      </w:r>
      <w:r w:rsidR="00DE697B">
        <w:rPr>
          <w:rFonts w:cs="Arial"/>
          <w:color w:val="000000"/>
          <w:sz w:val="20"/>
          <w:szCs w:val="20"/>
        </w:rPr>
        <w:t xml:space="preserve"> hands-on coding experience in JavaScript</w:t>
      </w:r>
      <w:r w:rsidR="00924492">
        <w:rPr>
          <w:rFonts w:cs="Arial"/>
          <w:color w:val="000000"/>
          <w:sz w:val="20"/>
          <w:szCs w:val="20"/>
        </w:rPr>
        <w:t xml:space="preserve"> to a new level</w:t>
      </w:r>
      <w:r w:rsidR="00DE697B">
        <w:rPr>
          <w:rFonts w:cs="Arial"/>
          <w:color w:val="000000"/>
          <w:sz w:val="20"/>
          <w:szCs w:val="20"/>
        </w:rPr>
        <w:t>.</w:t>
      </w:r>
    </w:p>
    <w:p w:rsidR="00122189" w:rsidRDefault="00122189" w:rsidP="00546BE5">
      <w:pPr>
        <w:rPr>
          <w:rFonts w:cs="Arial"/>
          <w:color w:val="000000"/>
          <w:sz w:val="20"/>
          <w:szCs w:val="20"/>
        </w:rPr>
      </w:pPr>
    </w:p>
    <w:p w:rsidR="00C84733" w:rsidRDefault="00DE697B" w:rsidP="00546BE5">
      <w:pPr>
        <w:rPr>
          <w:rFonts w:cs="Arial"/>
          <w:color w:val="000000"/>
          <w:sz w:val="20"/>
          <w:szCs w:val="20"/>
        </w:rPr>
      </w:pPr>
      <w:proofErr w:type="gramStart"/>
      <w:r>
        <w:rPr>
          <w:rFonts w:cs="Arial"/>
          <w:color w:val="000000"/>
          <w:sz w:val="20"/>
          <w:szCs w:val="20"/>
        </w:rPr>
        <w:t>M</w:t>
      </w:r>
      <w:r w:rsidR="004D39D0">
        <w:rPr>
          <w:rFonts w:cs="Arial"/>
          <w:color w:val="000000"/>
          <w:sz w:val="20"/>
          <w:szCs w:val="20"/>
        </w:rPr>
        <w:t xml:space="preserve">ost recent experience </w:t>
      </w:r>
      <w:r>
        <w:rPr>
          <w:rFonts w:cs="Arial"/>
          <w:color w:val="000000"/>
          <w:sz w:val="20"/>
          <w:szCs w:val="20"/>
        </w:rPr>
        <w:t>helping to build</w:t>
      </w:r>
      <w:r w:rsidR="004D39D0">
        <w:rPr>
          <w:rFonts w:cs="Arial"/>
          <w:color w:val="000000"/>
          <w:sz w:val="20"/>
          <w:szCs w:val="20"/>
        </w:rPr>
        <w:t xml:space="preserve"> single-page web applications using </w:t>
      </w:r>
      <w:proofErr w:type="spellStart"/>
      <w:r w:rsidR="004D39D0" w:rsidRPr="00296158">
        <w:rPr>
          <w:rFonts w:cs="Arial"/>
          <w:b/>
          <w:color w:val="000000"/>
          <w:sz w:val="20"/>
          <w:szCs w:val="20"/>
        </w:rPr>
        <w:t>ReactJS</w:t>
      </w:r>
      <w:proofErr w:type="spellEnd"/>
      <w:r w:rsidR="004D39D0">
        <w:rPr>
          <w:rFonts w:cs="Arial"/>
          <w:color w:val="000000"/>
          <w:sz w:val="20"/>
          <w:szCs w:val="20"/>
        </w:rPr>
        <w:t xml:space="preserve"> and </w:t>
      </w:r>
      <w:r w:rsidR="004D39D0" w:rsidRPr="00296158">
        <w:rPr>
          <w:rFonts w:cs="Arial"/>
          <w:b/>
          <w:color w:val="000000"/>
          <w:sz w:val="20"/>
          <w:szCs w:val="20"/>
        </w:rPr>
        <w:t>Angular</w:t>
      </w:r>
      <w:r w:rsidR="004D39D0">
        <w:rPr>
          <w:rFonts w:cs="Arial"/>
          <w:color w:val="000000"/>
          <w:sz w:val="20"/>
          <w:szCs w:val="20"/>
        </w:rPr>
        <w:t xml:space="preserve"> libraries/frameworks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3B0EF7">
        <w:rPr>
          <w:rFonts w:cs="Arial"/>
          <w:color w:val="000000"/>
          <w:sz w:val="20"/>
          <w:szCs w:val="20"/>
        </w:rPr>
        <w:t>consulting to</w:t>
      </w:r>
      <w:r w:rsidR="00122189">
        <w:rPr>
          <w:rFonts w:cs="Arial"/>
          <w:color w:val="000000"/>
          <w:sz w:val="20"/>
          <w:szCs w:val="20"/>
        </w:rPr>
        <w:t xml:space="preserve"> </w:t>
      </w:r>
      <w:r w:rsidR="00122189" w:rsidRPr="00122189">
        <w:rPr>
          <w:rFonts w:cs="Arial"/>
          <w:b/>
          <w:color w:val="000000"/>
          <w:sz w:val="20"/>
          <w:szCs w:val="20"/>
        </w:rPr>
        <w:t>Bloomberg</w:t>
      </w:r>
      <w:r w:rsidR="00122189">
        <w:rPr>
          <w:rFonts w:cs="Arial"/>
          <w:color w:val="000000"/>
          <w:sz w:val="20"/>
          <w:szCs w:val="20"/>
        </w:rPr>
        <w:t xml:space="preserve"> and </w:t>
      </w:r>
      <w:r w:rsidR="00122189" w:rsidRPr="00122189">
        <w:rPr>
          <w:rFonts w:cs="Arial"/>
          <w:b/>
          <w:color w:val="000000"/>
          <w:sz w:val="20"/>
          <w:szCs w:val="20"/>
        </w:rPr>
        <w:t>HBO</w:t>
      </w:r>
      <w:r w:rsidR="004D39D0">
        <w:rPr>
          <w:rFonts w:cs="Arial"/>
          <w:color w:val="000000"/>
          <w:sz w:val="20"/>
          <w:szCs w:val="20"/>
        </w:rPr>
        <w:t>.</w:t>
      </w:r>
      <w:proofErr w:type="gramEnd"/>
      <w:r w:rsidR="004D39D0">
        <w:rPr>
          <w:rFonts w:cs="Arial"/>
          <w:color w:val="000000"/>
          <w:sz w:val="20"/>
          <w:szCs w:val="20"/>
        </w:rPr>
        <w:t xml:space="preserve"> </w:t>
      </w:r>
      <w:proofErr w:type="gramStart"/>
      <w:r w:rsidR="00122189">
        <w:rPr>
          <w:rFonts w:cs="Arial"/>
          <w:color w:val="000000"/>
          <w:sz w:val="20"/>
          <w:szCs w:val="20"/>
        </w:rPr>
        <w:t xml:space="preserve">Historically positioned as lead “dedicated </w:t>
      </w:r>
      <w:proofErr w:type="spellStart"/>
      <w:r w:rsidR="00122189">
        <w:rPr>
          <w:rFonts w:cs="Arial"/>
          <w:color w:val="000000"/>
          <w:sz w:val="20"/>
          <w:szCs w:val="20"/>
        </w:rPr>
        <w:t>styler</w:t>
      </w:r>
      <w:proofErr w:type="spellEnd"/>
      <w:r w:rsidR="00122189">
        <w:rPr>
          <w:rFonts w:cs="Arial"/>
          <w:color w:val="000000"/>
          <w:sz w:val="20"/>
          <w:szCs w:val="20"/>
        </w:rPr>
        <w:t>”</w:t>
      </w:r>
      <w:r w:rsidR="003B0EF7">
        <w:rPr>
          <w:rFonts w:cs="Arial"/>
          <w:color w:val="000000"/>
          <w:sz w:val="20"/>
          <w:szCs w:val="20"/>
        </w:rPr>
        <w:t xml:space="preserve"> on </w:t>
      </w:r>
      <w:r w:rsidR="00D443C9" w:rsidRPr="00546BE5">
        <w:rPr>
          <w:rFonts w:cs="Arial"/>
          <w:color w:val="000000"/>
          <w:sz w:val="20"/>
          <w:szCs w:val="20"/>
        </w:rPr>
        <w:t xml:space="preserve">large </w:t>
      </w:r>
      <w:r w:rsidR="006618B7" w:rsidRPr="006618B7">
        <w:rPr>
          <w:rFonts w:cs="Arial"/>
          <w:b/>
          <w:color w:val="000000"/>
          <w:sz w:val="20"/>
          <w:szCs w:val="20"/>
        </w:rPr>
        <w:t>H</w:t>
      </w:r>
      <w:r w:rsidR="00D443C9" w:rsidRPr="006618B7">
        <w:rPr>
          <w:rFonts w:cs="Arial"/>
          <w:b/>
          <w:color w:val="000000"/>
          <w:sz w:val="20"/>
          <w:szCs w:val="20"/>
        </w:rPr>
        <w:t>TML</w:t>
      </w:r>
      <w:r w:rsidR="006618B7" w:rsidRPr="006618B7">
        <w:rPr>
          <w:rFonts w:cs="Arial"/>
          <w:b/>
          <w:color w:val="000000"/>
          <w:sz w:val="20"/>
          <w:szCs w:val="20"/>
        </w:rPr>
        <w:t>5</w:t>
      </w:r>
      <w:r w:rsidR="006618B7">
        <w:rPr>
          <w:rFonts w:cs="Arial"/>
          <w:color w:val="000000"/>
          <w:sz w:val="20"/>
          <w:szCs w:val="20"/>
        </w:rPr>
        <w:t xml:space="preserve"> and </w:t>
      </w:r>
      <w:r w:rsidR="006618B7" w:rsidRPr="006618B7">
        <w:rPr>
          <w:rFonts w:cs="Arial"/>
          <w:b/>
          <w:color w:val="000000"/>
          <w:sz w:val="20"/>
          <w:szCs w:val="20"/>
        </w:rPr>
        <w:t>CSS3</w:t>
      </w:r>
      <w:r w:rsidR="00D443C9" w:rsidRPr="00546BE5">
        <w:rPr>
          <w:rFonts w:cs="Arial"/>
          <w:color w:val="000000"/>
          <w:sz w:val="20"/>
          <w:szCs w:val="20"/>
        </w:rPr>
        <w:t xml:space="preserve"> </w:t>
      </w:r>
      <w:r w:rsidR="00122189">
        <w:rPr>
          <w:rFonts w:cs="Arial"/>
          <w:color w:val="000000"/>
          <w:sz w:val="20"/>
          <w:szCs w:val="20"/>
        </w:rPr>
        <w:t xml:space="preserve">responsive </w:t>
      </w:r>
      <w:r w:rsidR="00D443C9" w:rsidRPr="00546BE5">
        <w:rPr>
          <w:rFonts w:cs="Arial"/>
          <w:color w:val="000000"/>
          <w:sz w:val="20"/>
          <w:szCs w:val="20"/>
        </w:rPr>
        <w:t xml:space="preserve">solutions, managing teams of </w:t>
      </w:r>
      <w:r w:rsidR="006618B7">
        <w:rPr>
          <w:rFonts w:cs="Arial"/>
          <w:color w:val="000000"/>
          <w:sz w:val="20"/>
          <w:szCs w:val="20"/>
        </w:rPr>
        <w:t>2</w:t>
      </w:r>
      <w:r w:rsidR="00D443C9" w:rsidRPr="00546BE5">
        <w:rPr>
          <w:rFonts w:cs="Arial"/>
          <w:color w:val="000000"/>
          <w:sz w:val="20"/>
          <w:szCs w:val="20"/>
        </w:rPr>
        <w:t xml:space="preserve">-8 members, providing estimates and scoping, </w:t>
      </w:r>
      <w:r w:rsidR="00B26222">
        <w:rPr>
          <w:rFonts w:cs="Arial"/>
          <w:color w:val="000000"/>
          <w:sz w:val="20"/>
          <w:szCs w:val="20"/>
        </w:rPr>
        <w:t xml:space="preserve">and </w:t>
      </w:r>
      <w:r w:rsidR="00D443C9" w:rsidRPr="00546BE5">
        <w:rPr>
          <w:rFonts w:cs="Arial"/>
          <w:color w:val="000000"/>
          <w:sz w:val="20"/>
          <w:szCs w:val="20"/>
        </w:rPr>
        <w:t>recruitment</w:t>
      </w:r>
      <w:r w:rsidR="006D229A" w:rsidRPr="00546BE5">
        <w:rPr>
          <w:rFonts w:cs="Arial"/>
          <w:color w:val="000000"/>
          <w:sz w:val="20"/>
          <w:szCs w:val="20"/>
        </w:rPr>
        <w:t>.</w:t>
      </w:r>
      <w:proofErr w:type="gramEnd"/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proofErr w:type="gramStart"/>
      <w:r w:rsidR="006D229A" w:rsidRPr="00546BE5">
        <w:rPr>
          <w:rFonts w:cs="Arial"/>
          <w:color w:val="000000"/>
          <w:sz w:val="20"/>
          <w:szCs w:val="20"/>
        </w:rPr>
        <w:t>Adept at responsive web techniques</w:t>
      </w:r>
      <w:r w:rsidR="00296158">
        <w:rPr>
          <w:rFonts w:cs="Arial"/>
          <w:color w:val="000000"/>
          <w:sz w:val="20"/>
          <w:szCs w:val="20"/>
        </w:rPr>
        <w:t>, mobile web development,</w:t>
      </w:r>
      <w:r w:rsidR="006D229A" w:rsidRPr="00546BE5">
        <w:rPr>
          <w:rFonts w:cs="Arial"/>
          <w:color w:val="000000"/>
          <w:sz w:val="20"/>
          <w:szCs w:val="20"/>
        </w:rPr>
        <w:t xml:space="preserve"> </w:t>
      </w:r>
      <w:r w:rsidR="00296158">
        <w:rPr>
          <w:rFonts w:cs="Arial"/>
          <w:color w:val="000000"/>
          <w:sz w:val="20"/>
          <w:szCs w:val="20"/>
        </w:rPr>
        <w:t xml:space="preserve">and </w:t>
      </w:r>
      <w:r w:rsidR="00E246D3" w:rsidRPr="00546BE5">
        <w:rPr>
          <w:rFonts w:cs="Arial"/>
          <w:color w:val="000000"/>
          <w:sz w:val="20"/>
          <w:szCs w:val="20"/>
        </w:rPr>
        <w:t>progressive enhancement/graceful degradation.</w:t>
      </w:r>
      <w:proofErr w:type="gramEnd"/>
      <w:r>
        <w:rPr>
          <w:rFonts w:cs="Arial"/>
          <w:color w:val="000000"/>
          <w:sz w:val="20"/>
          <w:szCs w:val="20"/>
        </w:rPr>
        <w:t xml:space="preserve"> Experience</w:t>
      </w:r>
      <w:r w:rsidRPr="00546BE5">
        <w:rPr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z w:val="20"/>
          <w:szCs w:val="20"/>
          <w:shd w:val="clear" w:color="auto" w:fill="FFFFFF"/>
        </w:rPr>
        <w:t xml:space="preserve">with </w:t>
      </w:r>
      <w:r w:rsidRPr="00546BE5">
        <w:rPr>
          <w:rFonts w:cs="Arial"/>
          <w:b/>
          <w:color w:val="000000"/>
          <w:sz w:val="20"/>
          <w:szCs w:val="20"/>
        </w:rPr>
        <w:t>Ruby on Rails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Flex/ActionScript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JSP/Velocity/</w:t>
      </w:r>
      <w:proofErr w:type="spellStart"/>
      <w:r w:rsidRPr="00546BE5">
        <w:rPr>
          <w:rFonts w:cs="Arial"/>
          <w:b/>
          <w:color w:val="000000"/>
          <w:sz w:val="20"/>
          <w:szCs w:val="20"/>
        </w:rPr>
        <w:t>Freemarker</w:t>
      </w:r>
      <w:proofErr w:type="spellEnd"/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PHP/WordPress</w:t>
      </w:r>
      <w:r w:rsidRPr="00546BE5">
        <w:rPr>
          <w:rFonts w:cs="Arial"/>
          <w:color w:val="000000"/>
          <w:sz w:val="20"/>
          <w:szCs w:val="20"/>
        </w:rPr>
        <w:t xml:space="preserve">, </w:t>
      </w:r>
      <w:r w:rsidRPr="00546BE5">
        <w:rPr>
          <w:rFonts w:cs="Arial"/>
          <w:b/>
          <w:color w:val="000000"/>
          <w:sz w:val="20"/>
          <w:szCs w:val="20"/>
        </w:rPr>
        <w:t>XSLT</w:t>
      </w:r>
      <w:r w:rsidRPr="00546BE5">
        <w:rPr>
          <w:rFonts w:cs="Arial"/>
          <w:color w:val="000000"/>
          <w:sz w:val="20"/>
          <w:szCs w:val="20"/>
        </w:rPr>
        <w:t xml:space="preserve">, and </w:t>
      </w:r>
      <w:r w:rsidRPr="00546BE5">
        <w:rPr>
          <w:rFonts w:cs="Arial"/>
          <w:b/>
          <w:color w:val="000000"/>
          <w:sz w:val="20"/>
          <w:szCs w:val="20"/>
        </w:rPr>
        <w:t>GWT</w:t>
      </w:r>
      <w:r w:rsidR="00936E81">
        <w:rPr>
          <w:rFonts w:cs="Arial"/>
          <w:color w:val="000000"/>
          <w:sz w:val="20"/>
          <w:szCs w:val="20"/>
        </w:rPr>
        <w:t xml:space="preserve">. </w:t>
      </w:r>
      <w:proofErr w:type="gramStart"/>
      <w:r w:rsidR="00936E81">
        <w:rPr>
          <w:rFonts w:cs="Arial"/>
          <w:color w:val="000000"/>
          <w:sz w:val="20"/>
          <w:szCs w:val="20"/>
        </w:rPr>
        <w:t xml:space="preserve">Utilized: </w:t>
      </w:r>
      <w:proofErr w:type="spellStart"/>
      <w:r w:rsidR="00936E81">
        <w:rPr>
          <w:rFonts w:cs="Arial"/>
          <w:color w:val="000000"/>
          <w:sz w:val="20"/>
          <w:szCs w:val="20"/>
        </w:rPr>
        <w:t>npm</w:t>
      </w:r>
      <w:proofErr w:type="spellEnd"/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 xml:space="preserve">babel, </w:t>
      </w:r>
      <w:proofErr w:type="spellStart"/>
      <w:r w:rsidR="00936E81" w:rsidRPr="00936E81">
        <w:rPr>
          <w:rFonts w:cs="Arial"/>
          <w:color w:val="000000"/>
          <w:sz w:val="20"/>
          <w:szCs w:val="20"/>
        </w:rPr>
        <w:t>webpack</w:t>
      </w:r>
      <w:proofErr w:type="spellEnd"/>
      <w:r w:rsidR="00936E81" w:rsidRPr="00936E81">
        <w:rPr>
          <w:rFonts w:cs="Arial"/>
          <w:color w:val="000000"/>
          <w:sz w:val="20"/>
          <w:szCs w:val="20"/>
        </w:rPr>
        <w:t>, gulp, grunt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r w:rsidR="00936E81" w:rsidRPr="00936E81">
        <w:rPr>
          <w:rFonts w:cs="Arial"/>
          <w:color w:val="000000"/>
          <w:sz w:val="20"/>
          <w:szCs w:val="20"/>
        </w:rPr>
        <w:t>jasmine, mocha, karma</w:t>
      </w:r>
      <w:r w:rsidR="00936E81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="00936E81">
        <w:rPr>
          <w:rFonts w:cs="Arial"/>
          <w:color w:val="000000"/>
          <w:sz w:val="20"/>
          <w:szCs w:val="20"/>
        </w:rPr>
        <w:t>Highcharts</w:t>
      </w:r>
      <w:proofErr w:type="spellEnd"/>
      <w:r w:rsidR="00936E81">
        <w:rPr>
          <w:rFonts w:cs="Arial"/>
          <w:color w:val="000000"/>
          <w:sz w:val="20"/>
          <w:szCs w:val="20"/>
        </w:rPr>
        <w:t xml:space="preserve"> and D3.</w:t>
      </w:r>
      <w:proofErr w:type="gramEnd"/>
    </w:p>
    <w:p w:rsidR="00296158" w:rsidRPr="00546BE5" w:rsidRDefault="00296158" w:rsidP="00546BE5">
      <w:pPr>
        <w:rPr>
          <w:rFonts w:cs="Arial"/>
          <w:color w:val="000000"/>
          <w:sz w:val="20"/>
          <w:szCs w:val="20"/>
        </w:rPr>
      </w:pPr>
    </w:p>
    <w:p w:rsidR="00296158" w:rsidRDefault="00C84733" w:rsidP="009D2884">
      <w:pPr>
        <w:pStyle w:val="PlainText"/>
        <w:spacing w:after="240"/>
        <w:rPr>
          <w:rFonts w:ascii="Arial" w:hAnsi="Arial" w:cs="Arial"/>
          <w:color w:val="000000"/>
        </w:rPr>
      </w:pPr>
      <w:r w:rsidRPr="00546BE5">
        <w:rPr>
          <w:rFonts w:ascii="Arial" w:hAnsi="Arial" w:cs="Arial"/>
          <w:color w:val="000000"/>
        </w:rPr>
        <w:t>Con</w:t>
      </w:r>
      <w:r>
        <w:rPr>
          <w:rFonts w:ascii="Arial" w:hAnsi="Arial" w:cs="Arial"/>
          <w:color w:val="000000"/>
        </w:rPr>
        <w:t xml:space="preserve">sistently recognized for meeting strict deadlines, a strong work ethic, creative problem solving. </w:t>
      </w:r>
      <w:proofErr w:type="gramStart"/>
      <w:r>
        <w:rPr>
          <w:rFonts w:ascii="Arial" w:hAnsi="Arial" w:cs="Arial"/>
          <w:color w:val="000000"/>
        </w:rPr>
        <w:t>Constant effort to maintain a professional and high quality product, especially where visible to the public</w:t>
      </w:r>
      <w:r w:rsidR="00296158">
        <w:rPr>
          <w:rFonts w:ascii="Arial" w:hAnsi="Arial" w:cs="Arial"/>
          <w:color w:val="000000"/>
        </w:rPr>
        <w:t xml:space="preserve">, and where the size of a site and length of development </w:t>
      </w:r>
      <w:r w:rsidR="00552F94">
        <w:rPr>
          <w:rFonts w:ascii="Arial" w:hAnsi="Arial" w:cs="Arial"/>
          <w:color w:val="000000"/>
        </w:rPr>
        <w:t>timeline</w:t>
      </w:r>
      <w:r w:rsidR="00296158">
        <w:rPr>
          <w:rFonts w:ascii="Arial" w:hAnsi="Arial" w:cs="Arial"/>
          <w:color w:val="000000"/>
        </w:rPr>
        <w:t xml:space="preserve"> demand an optimized and extremely well organized code base</w:t>
      </w:r>
      <w:r>
        <w:rPr>
          <w:rFonts w:ascii="Arial" w:hAnsi="Arial" w:cs="Arial"/>
          <w:color w:val="000000"/>
        </w:rPr>
        <w:t>.</w:t>
      </w:r>
      <w:proofErr w:type="gramEnd"/>
      <w:r w:rsidR="00E246D3">
        <w:rPr>
          <w:rFonts w:ascii="Arial" w:hAnsi="Arial" w:cs="Arial"/>
          <w:color w:val="000000"/>
        </w:rPr>
        <w:t xml:space="preserve"> </w:t>
      </w:r>
    </w:p>
    <w:p w:rsidR="009B24A5" w:rsidRDefault="00E246D3" w:rsidP="009D2884">
      <w:pPr>
        <w:pStyle w:val="PlainText"/>
        <w:spacing w:after="240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 xml:space="preserve">Clients include: </w:t>
      </w:r>
      <w:r w:rsidR="00CA0EE1" w:rsidRPr="00CA0EE1">
        <w:rPr>
          <w:rFonts w:ascii="Arial" w:hAnsi="Arial" w:cs="Arial"/>
          <w:b/>
          <w:color w:val="000000"/>
        </w:rPr>
        <w:t>HBO</w:t>
      </w:r>
      <w:r w:rsidR="00CA0EE1" w:rsidRPr="00CA0EE1">
        <w:rPr>
          <w:rFonts w:ascii="Arial" w:hAnsi="Arial" w:cs="Arial"/>
          <w:color w:val="000000"/>
        </w:rPr>
        <w:t>,</w:t>
      </w:r>
      <w:r w:rsidR="00CA0EE1" w:rsidRPr="00CA0EE1">
        <w:rPr>
          <w:rFonts w:ascii="Arial" w:hAnsi="Arial" w:cs="Arial"/>
          <w:b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Bloomberg</w:t>
      </w:r>
      <w:r w:rsidRPr="00CA0EE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Citi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Northern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Trust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Prudential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Sears</w:t>
      </w:r>
      <w:r>
        <w:rPr>
          <w:rFonts w:ascii="Arial" w:hAnsi="Arial" w:cs="Arial"/>
          <w:color w:val="000000"/>
        </w:rPr>
        <w:t xml:space="preserve">, </w:t>
      </w:r>
      <w:r w:rsidRPr="003726D4">
        <w:rPr>
          <w:rFonts w:ascii="Arial" w:hAnsi="Arial" w:cs="Arial"/>
          <w:b/>
          <w:color w:val="000000"/>
        </w:rPr>
        <w:t>State</w:t>
      </w:r>
      <w:r>
        <w:rPr>
          <w:rFonts w:ascii="Arial" w:hAnsi="Arial" w:cs="Arial"/>
          <w:color w:val="000000"/>
        </w:rPr>
        <w:t xml:space="preserve"> </w:t>
      </w:r>
      <w:r w:rsidRPr="003726D4">
        <w:rPr>
          <w:rFonts w:ascii="Arial" w:hAnsi="Arial" w:cs="Arial"/>
          <w:b/>
          <w:color w:val="000000"/>
        </w:rPr>
        <w:t>Street</w:t>
      </w:r>
      <w:r w:rsidR="00DA1028">
        <w:rPr>
          <w:rFonts w:ascii="Arial" w:hAnsi="Arial" w:cs="Arial"/>
          <w:color w:val="000000"/>
        </w:rPr>
        <w:t xml:space="preserve">, and </w:t>
      </w:r>
      <w:r w:rsidR="00DA1028" w:rsidRPr="003726D4">
        <w:rPr>
          <w:rFonts w:ascii="Arial" w:hAnsi="Arial" w:cs="Arial"/>
          <w:b/>
          <w:color w:val="000000"/>
        </w:rPr>
        <w:t>CIO.com</w:t>
      </w:r>
      <w:r w:rsidR="004D233D" w:rsidRPr="00A449EA">
        <w:rPr>
          <w:rFonts w:ascii="Arial" w:hAnsi="Arial" w:cs="Arial"/>
          <w:color w:val="000000"/>
        </w:rPr>
        <w:t>.</w:t>
      </w:r>
    </w:p>
    <w:p w:rsidR="00E246D3" w:rsidRDefault="00E246D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EXPERTISE</w:t>
      </w:r>
    </w:p>
    <w:p w:rsidR="00E246D3" w:rsidRPr="009D2884" w:rsidRDefault="00E246D3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 w:rsidRPr="009D2884">
        <w:rPr>
          <w:rFonts w:ascii="Arial" w:hAnsi="Arial" w:cs="Arial"/>
          <w:color w:val="000000"/>
          <w:u w:val="single"/>
        </w:rPr>
        <w:t>Professional capabilities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High-quality front-end development for </w:t>
      </w:r>
      <w:r w:rsidR="00BC0614">
        <w:rPr>
          <w:rFonts w:cs="Arial"/>
          <w:color w:val="000000"/>
          <w:sz w:val="20"/>
          <w:szCs w:val="20"/>
        </w:rPr>
        <w:t>interactive</w:t>
      </w:r>
      <w:r w:rsidR="00245C8B">
        <w:rPr>
          <w:rFonts w:cs="Arial"/>
          <w:color w:val="000000"/>
          <w:sz w:val="20"/>
          <w:szCs w:val="20"/>
        </w:rPr>
        <w:t>/responsive</w:t>
      </w:r>
      <w:r w:rsidR="00BC0614">
        <w:rPr>
          <w:rFonts w:cs="Arial"/>
          <w:color w:val="000000"/>
          <w:sz w:val="20"/>
          <w:szCs w:val="20"/>
        </w:rPr>
        <w:t xml:space="preserve"> </w:t>
      </w:r>
      <w:r w:rsidRPr="009D2884">
        <w:rPr>
          <w:rFonts w:cs="Arial"/>
          <w:color w:val="000000"/>
          <w:sz w:val="20"/>
          <w:szCs w:val="20"/>
        </w:rPr>
        <w:t>web sites and applications.</w:t>
      </w:r>
    </w:p>
    <w:p w:rsidR="00E246D3" w:rsidRPr="009D2884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>Modular, scal</w:t>
      </w:r>
      <w:r w:rsidR="00BC0614" w:rsidRPr="009D2884">
        <w:rPr>
          <w:rFonts w:cs="Arial"/>
          <w:color w:val="000000"/>
          <w:sz w:val="20"/>
          <w:szCs w:val="20"/>
        </w:rPr>
        <w:t>able, robust code</w:t>
      </w:r>
      <w:r w:rsidR="00BC0614">
        <w:rPr>
          <w:rFonts w:cs="Arial"/>
          <w:color w:val="000000"/>
          <w:sz w:val="20"/>
          <w:szCs w:val="20"/>
        </w:rPr>
        <w:t xml:space="preserve"> optimized for performance and reusability</w:t>
      </w:r>
      <w:r w:rsidR="002E40C6">
        <w:rPr>
          <w:rFonts w:cs="Arial"/>
          <w:color w:val="000000"/>
          <w:sz w:val="20"/>
          <w:szCs w:val="20"/>
        </w:rPr>
        <w:t xml:space="preserve"> with </w:t>
      </w:r>
      <w:r w:rsidR="00F35125">
        <w:rPr>
          <w:rFonts w:cs="Arial"/>
          <w:color w:val="000000"/>
          <w:sz w:val="20"/>
          <w:szCs w:val="20"/>
        </w:rPr>
        <w:t xml:space="preserve">web </w:t>
      </w:r>
      <w:r w:rsidR="002E40C6">
        <w:rPr>
          <w:rFonts w:cs="Arial"/>
          <w:color w:val="000000"/>
          <w:sz w:val="20"/>
          <w:szCs w:val="20"/>
        </w:rPr>
        <w:t>standards</w:t>
      </w:r>
      <w:r w:rsidR="00F35125">
        <w:rPr>
          <w:rFonts w:cs="Arial"/>
          <w:color w:val="000000"/>
          <w:sz w:val="20"/>
          <w:szCs w:val="20"/>
        </w:rPr>
        <w:t xml:space="preserve">, </w:t>
      </w:r>
      <w:r w:rsidR="002E40C6">
        <w:rPr>
          <w:rFonts w:cs="Arial"/>
          <w:color w:val="000000"/>
          <w:sz w:val="20"/>
          <w:szCs w:val="20"/>
        </w:rPr>
        <w:t>best practices</w:t>
      </w:r>
      <w:r w:rsidR="00F35125">
        <w:rPr>
          <w:rFonts w:cs="Arial"/>
          <w:color w:val="000000"/>
          <w:sz w:val="20"/>
          <w:szCs w:val="20"/>
        </w:rPr>
        <w:t>, and OOP/MVC considerations</w:t>
      </w:r>
      <w:r w:rsidR="002E40C6">
        <w:rPr>
          <w:rFonts w:cs="Arial"/>
          <w:color w:val="000000"/>
          <w:sz w:val="20"/>
          <w:szCs w:val="20"/>
        </w:rPr>
        <w:t>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cs="Arial"/>
          <w:color w:val="000000"/>
          <w:sz w:val="20"/>
          <w:szCs w:val="20"/>
        </w:rPr>
      </w:pPr>
      <w:r w:rsidRPr="009D2884">
        <w:rPr>
          <w:rFonts w:cs="Arial"/>
          <w:color w:val="000000"/>
          <w:sz w:val="20"/>
          <w:szCs w:val="20"/>
        </w:rPr>
        <w:t xml:space="preserve">Performance </w:t>
      </w:r>
      <w:r w:rsidR="0081416A" w:rsidRPr="009D2884">
        <w:rPr>
          <w:rFonts w:cs="Arial"/>
          <w:color w:val="000000"/>
          <w:sz w:val="20"/>
          <w:szCs w:val="20"/>
        </w:rPr>
        <w:t>optimization</w:t>
      </w:r>
      <w:r w:rsidRPr="009D2884">
        <w:rPr>
          <w:rFonts w:cs="Arial"/>
          <w:color w:val="000000"/>
          <w:sz w:val="20"/>
          <w:szCs w:val="20"/>
        </w:rPr>
        <w:t>, progressive enhancement, usability, and accessibility.</w:t>
      </w:r>
    </w:p>
    <w:p w:rsidR="00E246D3" w:rsidRDefault="00E246D3" w:rsidP="009D2884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60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Managing</w:t>
      </w:r>
      <w:r w:rsidR="00936CFE">
        <w:rPr>
          <w:rFonts w:cs="Arial"/>
          <w:color w:val="000000"/>
          <w:sz w:val="20"/>
          <w:szCs w:val="20"/>
        </w:rPr>
        <w:t xml:space="preserve"> and mentoring </w:t>
      </w:r>
      <w:r>
        <w:rPr>
          <w:rFonts w:cs="Arial"/>
          <w:color w:val="000000"/>
          <w:sz w:val="20"/>
          <w:szCs w:val="20"/>
        </w:rPr>
        <w:t xml:space="preserve">of large teams of presentation layer experts in conjunction with middle tier/back-end developers, project management, </w:t>
      </w:r>
      <w:r w:rsidR="00BC0614">
        <w:rPr>
          <w:rFonts w:cs="Arial"/>
          <w:color w:val="000000"/>
          <w:sz w:val="20"/>
          <w:szCs w:val="20"/>
        </w:rPr>
        <w:t>user experience, quality assurance, and functional design teams.</w:t>
      </w:r>
    </w:p>
    <w:p w:rsidR="00BC0614" w:rsidRPr="009D2884" w:rsidRDefault="00936CFE" w:rsidP="009D2884">
      <w:pPr>
        <w:pStyle w:val="PlainText"/>
        <w:spacing w:after="60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Technical Skills</w:t>
      </w:r>
    </w:p>
    <w:p w:rsidR="00BC0614" w:rsidRDefault="00936CFE" w:rsidP="00795973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Recognized e</w:t>
      </w:r>
      <w:r w:rsidR="00BC0614">
        <w:rPr>
          <w:rFonts w:cs="Arial"/>
          <w:color w:val="000000"/>
          <w:sz w:val="20"/>
          <w:szCs w:val="20"/>
        </w:rPr>
        <w:t>xpert in hand-coding HTML5</w:t>
      </w:r>
      <w:r w:rsidR="002E7687">
        <w:rPr>
          <w:rFonts w:cs="Arial"/>
          <w:color w:val="000000"/>
          <w:sz w:val="20"/>
          <w:szCs w:val="20"/>
        </w:rPr>
        <w:t xml:space="preserve"> and</w:t>
      </w:r>
      <w:r w:rsidR="00BC0614">
        <w:rPr>
          <w:rFonts w:cs="Arial"/>
          <w:color w:val="000000"/>
          <w:sz w:val="20"/>
          <w:szCs w:val="20"/>
        </w:rPr>
        <w:t xml:space="preserve"> CSS3</w:t>
      </w:r>
      <w:r w:rsidR="003E6FDD">
        <w:rPr>
          <w:rFonts w:cs="Arial"/>
          <w:color w:val="000000"/>
          <w:sz w:val="20"/>
          <w:szCs w:val="20"/>
        </w:rPr>
        <w:t>. Mid-level</w:t>
      </w:r>
      <w:r>
        <w:rPr>
          <w:rFonts w:cs="Arial"/>
          <w:color w:val="000000"/>
          <w:sz w:val="20"/>
          <w:szCs w:val="20"/>
        </w:rPr>
        <w:t xml:space="preserve"> JavaScript</w:t>
      </w:r>
      <w:r w:rsidR="003E6FDD">
        <w:rPr>
          <w:rFonts w:cs="Arial"/>
          <w:color w:val="000000"/>
          <w:sz w:val="20"/>
          <w:szCs w:val="20"/>
        </w:rPr>
        <w:t xml:space="preserve"> expertise</w:t>
      </w:r>
      <w:r w:rsidR="009D4ED7">
        <w:rPr>
          <w:rFonts w:cs="Arial"/>
          <w:color w:val="000000"/>
          <w:sz w:val="20"/>
          <w:szCs w:val="20"/>
        </w:rPr>
        <w:t>.</w:t>
      </w:r>
    </w:p>
    <w:p w:rsidR="00BC0614" w:rsidRDefault="00BC0614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develop within various frameworks and languages </w:t>
      </w:r>
      <w:r w:rsidR="00936CFE">
        <w:rPr>
          <w:rFonts w:cs="Arial"/>
          <w:color w:val="000000"/>
          <w:sz w:val="20"/>
          <w:szCs w:val="20"/>
        </w:rPr>
        <w:t>on Windows and Unix/Linux environments.</w:t>
      </w:r>
    </w:p>
    <w:p w:rsidR="00936CFE" w:rsidRDefault="00CC2EF1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 w:rsidRPr="00CC2EF1">
        <w:rPr>
          <w:rFonts w:cs="Arial"/>
          <w:color w:val="000000"/>
          <w:sz w:val="20"/>
          <w:szCs w:val="20"/>
        </w:rPr>
        <w:t>Various tools including SASS/Less pre-processors, WordPress, GitHub,</w:t>
      </w:r>
      <w:r w:rsidR="00795973">
        <w:rPr>
          <w:rFonts w:cs="Arial"/>
          <w:color w:val="000000"/>
          <w:sz w:val="20"/>
          <w:szCs w:val="20"/>
        </w:rPr>
        <w:t xml:space="preserve"> Agile methodology,</w:t>
      </w:r>
      <w:r w:rsidRPr="00CC2EF1">
        <w:rPr>
          <w:rFonts w:cs="Arial"/>
          <w:color w:val="000000"/>
          <w:sz w:val="20"/>
          <w:szCs w:val="20"/>
        </w:rPr>
        <w:t xml:space="preserve"> and social APIs.</w:t>
      </w:r>
    </w:p>
    <w:p w:rsidR="00936CFE" w:rsidRDefault="00936CFE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Adept at </w:t>
      </w:r>
      <w:r w:rsidR="002E40C6">
        <w:rPr>
          <w:rFonts w:cs="Arial"/>
          <w:color w:val="000000"/>
          <w:sz w:val="20"/>
          <w:szCs w:val="20"/>
        </w:rPr>
        <w:t xml:space="preserve">writing SQL and </w:t>
      </w:r>
      <w:r>
        <w:rPr>
          <w:rFonts w:cs="Arial"/>
          <w:color w:val="000000"/>
          <w:sz w:val="20"/>
          <w:szCs w:val="20"/>
        </w:rPr>
        <w:t xml:space="preserve">integrating with </w:t>
      </w:r>
      <w:r w:rsidR="002E40C6">
        <w:rPr>
          <w:rFonts w:cs="Arial"/>
          <w:color w:val="000000"/>
          <w:sz w:val="20"/>
          <w:szCs w:val="20"/>
        </w:rPr>
        <w:t xml:space="preserve">databases, including Oracle and </w:t>
      </w:r>
      <w:proofErr w:type="spellStart"/>
      <w:r w:rsidR="002E40C6">
        <w:rPr>
          <w:rFonts w:cs="Arial"/>
          <w:color w:val="000000"/>
          <w:sz w:val="20"/>
          <w:szCs w:val="20"/>
        </w:rPr>
        <w:t>MySql</w:t>
      </w:r>
      <w:proofErr w:type="spellEnd"/>
      <w:r w:rsidR="002E40C6">
        <w:rPr>
          <w:rFonts w:cs="Arial"/>
          <w:color w:val="000000"/>
          <w:sz w:val="20"/>
          <w:szCs w:val="20"/>
        </w:rPr>
        <w:t>.</w:t>
      </w:r>
    </w:p>
    <w:p w:rsidR="001E5AC2" w:rsidRPr="009D2884" w:rsidRDefault="001E5AC2" w:rsidP="009D2884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Able to </w:t>
      </w:r>
      <w:r w:rsidR="00694857">
        <w:rPr>
          <w:rFonts w:cs="Arial"/>
          <w:color w:val="000000"/>
          <w:sz w:val="20"/>
          <w:szCs w:val="20"/>
        </w:rPr>
        <w:t>quickly set up web and application servers</w:t>
      </w:r>
      <w:r w:rsidR="00D435FB">
        <w:rPr>
          <w:rFonts w:cs="Arial"/>
          <w:color w:val="000000"/>
          <w:sz w:val="20"/>
          <w:szCs w:val="20"/>
        </w:rPr>
        <w:t xml:space="preserve"> including</w:t>
      </w:r>
      <w:r w:rsidR="00694857">
        <w:rPr>
          <w:rFonts w:cs="Arial"/>
          <w:color w:val="000000"/>
          <w:sz w:val="20"/>
          <w:szCs w:val="20"/>
        </w:rPr>
        <w:t xml:space="preserve"> Apache HTTP Server/Tomcat and WAMP/XAMPP.</w:t>
      </w:r>
    </w:p>
    <w:p w:rsidR="009B24A5" w:rsidRDefault="00C84733" w:rsidP="009D2884">
      <w:pPr>
        <w:pStyle w:val="PlainText"/>
        <w:spacing w:after="60"/>
        <w:rPr>
          <w:rFonts w:ascii="Arial" w:hAnsi="Arial" w:cs="Arial"/>
          <w:b/>
        </w:rPr>
      </w:pPr>
      <w:r w:rsidRPr="009D2884">
        <w:rPr>
          <w:rFonts w:ascii="Arial" w:hAnsi="Arial" w:cs="Arial"/>
          <w:b/>
        </w:rPr>
        <w:t>EXPERIENCE</w:t>
      </w:r>
    </w:p>
    <w:p w:rsidR="000C6CA7" w:rsidRPr="000C6CA7" w:rsidRDefault="006C367F" w:rsidP="000C6CA7">
      <w:pPr>
        <w:pStyle w:val="Heading4"/>
        <w:rPr>
          <w:u w:val="none"/>
        </w:rPr>
      </w:pPr>
      <w:hyperlink r:id="rId12" w:history="1">
        <w:r w:rsidR="000C6CA7" w:rsidRPr="005F557E">
          <w:rPr>
            <w:rStyle w:val="Hyperlink"/>
            <w:b/>
            <w:color w:val="auto"/>
            <w:sz w:val="20"/>
            <w:u w:val="none"/>
          </w:rPr>
          <w:t>Bloomberg LP</w:t>
        </w:r>
      </w:hyperlink>
      <w:r w:rsidR="000C6CA7" w:rsidRPr="000C6CA7">
        <w:rPr>
          <w:u w:val="none"/>
        </w:rPr>
        <w:t xml:space="preserve"> </w:t>
      </w:r>
      <w:r w:rsidR="000C6CA7" w:rsidRPr="000C6CA7">
        <w:rPr>
          <w:sz w:val="20"/>
          <w:u w:val="none"/>
        </w:rPr>
        <w:t>– Consultant (Oct. 201</w:t>
      </w:r>
      <w:r w:rsidR="00610742">
        <w:rPr>
          <w:sz w:val="20"/>
          <w:u w:val="none"/>
        </w:rPr>
        <w:t>4</w:t>
      </w:r>
      <w:r w:rsidR="00D502E9">
        <w:rPr>
          <w:sz w:val="20"/>
          <w:u w:val="none"/>
        </w:rPr>
        <w:t xml:space="preserve"> – June </w:t>
      </w:r>
      <w:r w:rsidR="007E5B5D">
        <w:rPr>
          <w:sz w:val="20"/>
          <w:u w:val="none"/>
        </w:rPr>
        <w:t>2</w:t>
      </w:r>
      <w:r w:rsidR="00D502E9">
        <w:rPr>
          <w:sz w:val="20"/>
          <w:u w:val="none"/>
        </w:rPr>
        <w:t>0</w:t>
      </w:r>
      <w:r w:rsidR="00AD5D8E">
        <w:rPr>
          <w:sz w:val="20"/>
          <w:u w:val="none"/>
        </w:rPr>
        <w:t>16</w:t>
      </w:r>
      <w:r w:rsidR="000C6CA7" w:rsidRPr="000C6CA7">
        <w:rPr>
          <w:sz w:val="20"/>
          <w:u w:val="none"/>
        </w:rPr>
        <w:t>)</w:t>
      </w:r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proofErr w:type="gramStart"/>
      <w:r w:rsidRPr="000C6CA7">
        <w:rPr>
          <w:rFonts w:ascii="Helvetica" w:hAnsi="Helvetica" w:cs="Courier"/>
          <w:color w:val="000000"/>
          <w:sz w:val="20"/>
          <w:szCs w:val="20"/>
        </w:rPr>
        <w:t>Launched February 2016: Bloomberg's first product entry into the highly competitive Know Your Customer (KYC) utility space.</w:t>
      </w:r>
      <w:bookmarkStart w:id="0" w:name="_GoBack"/>
      <w:bookmarkEnd w:id="0"/>
      <w:proofErr w:type="gramEnd"/>
    </w:p>
    <w:p w:rsidR="000C6CA7" w:rsidRPr="000C6CA7" w:rsidRDefault="000C6CA7" w:rsidP="000C6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"/>
          <w:color w:val="000000"/>
          <w:sz w:val="20"/>
          <w:szCs w:val="20"/>
        </w:rPr>
      </w:pPr>
      <w:r w:rsidRPr="000C6CA7">
        <w:rPr>
          <w:rFonts w:ascii="Helvetica" w:hAnsi="Helvetica" w:cs="Courier"/>
          <w:color w:val="000000"/>
          <w:sz w:val="20"/>
          <w:szCs w:val="20"/>
        </w:rPr>
        <w:t xml:space="preserve">Responsible for editing HTML in </w:t>
      </w:r>
      <w:proofErr w:type="spellStart"/>
      <w:r w:rsidRPr="000C6CA7">
        <w:rPr>
          <w:rFonts w:ascii="Helvetica" w:hAnsi="Helvetica" w:cs="Courier"/>
          <w:color w:val="000000"/>
          <w:sz w:val="20"/>
          <w:szCs w:val="20"/>
        </w:rPr>
        <w:t>ReactJS</w:t>
      </w:r>
      <w:proofErr w:type="spellEnd"/>
      <w:r w:rsidRPr="000C6CA7">
        <w:rPr>
          <w:rFonts w:ascii="Helvetica" w:hAnsi="Helvetica" w:cs="Courier"/>
          <w:color w:val="000000"/>
          <w:sz w:val="20"/>
          <w:szCs w:val="20"/>
        </w:rPr>
        <w:t xml:space="preserve"> templates and extending and customizing a Bootstrap/</w:t>
      </w:r>
      <w:proofErr w:type="gramStart"/>
      <w:r w:rsidRPr="000C6CA7">
        <w:rPr>
          <w:rFonts w:ascii="Helvetica" w:hAnsi="Helvetica" w:cs="Courier"/>
          <w:color w:val="000000"/>
          <w:sz w:val="20"/>
          <w:szCs w:val="20"/>
        </w:rPr>
        <w:t>Less framework</w:t>
      </w:r>
      <w:proofErr w:type="gramEnd"/>
      <w:r w:rsidRPr="000C6CA7">
        <w:rPr>
          <w:rFonts w:ascii="Helvetica" w:hAnsi="Helvetica" w:cs="Courier"/>
          <w:color w:val="000000"/>
          <w:sz w:val="20"/>
          <w:szCs w:val="20"/>
        </w:rPr>
        <w:t>.</w:t>
      </w:r>
    </w:p>
    <w:p w:rsidR="000C6CA7" w:rsidRDefault="000C6CA7" w:rsidP="009D2884">
      <w:pPr>
        <w:pStyle w:val="PlainText"/>
        <w:spacing w:after="60"/>
        <w:rPr>
          <w:rFonts w:ascii="Arial" w:hAnsi="Arial" w:cs="Arial"/>
          <w:b/>
        </w:rPr>
      </w:pPr>
    </w:p>
    <w:p w:rsidR="00796EA6" w:rsidRPr="00796EA6" w:rsidRDefault="006C367F" w:rsidP="007D68CF">
      <w:pPr>
        <w:pStyle w:val="Heading4"/>
        <w:rPr>
          <w:b/>
          <w:color w:val="auto"/>
          <w:sz w:val="20"/>
          <w:u w:val="none"/>
        </w:rPr>
      </w:pPr>
      <w:hyperlink r:id="rId13" w:history="1">
        <w:r w:rsidR="00796EA6" w:rsidRPr="00796EA6">
          <w:rPr>
            <w:rStyle w:val="Hyperlink"/>
            <w:b/>
            <w:bCs/>
            <w:color w:val="auto"/>
            <w:sz w:val="20"/>
            <w:u w:val="none"/>
          </w:rPr>
          <w:t>HBO</w:t>
        </w:r>
      </w:hyperlink>
      <w:r w:rsidR="00796EA6" w:rsidRPr="00796EA6">
        <w:rPr>
          <w:rStyle w:val="apple-converted-space"/>
          <w:b/>
          <w:color w:val="auto"/>
          <w:sz w:val="20"/>
          <w:u w:val="none"/>
        </w:rPr>
        <w:t> </w:t>
      </w:r>
      <w:r w:rsidR="00796EA6" w:rsidRPr="007D68CF">
        <w:rPr>
          <w:color w:val="auto"/>
          <w:sz w:val="20"/>
          <w:u w:val="none"/>
        </w:rPr>
        <w:t>– Consultant (Aug. 2012</w:t>
      </w:r>
      <w:r w:rsidR="003C0511">
        <w:rPr>
          <w:color w:val="auto"/>
          <w:sz w:val="20"/>
          <w:u w:val="none"/>
        </w:rPr>
        <w:t xml:space="preserve"> – Oct. 201</w:t>
      </w:r>
      <w:r w:rsidR="00610742">
        <w:rPr>
          <w:color w:val="auto"/>
          <w:sz w:val="20"/>
          <w:u w:val="none"/>
        </w:rPr>
        <w:t>4</w:t>
      </w:r>
      <w:r w:rsidR="00796EA6" w:rsidRPr="007D68CF">
        <w:rPr>
          <w:color w:val="auto"/>
          <w:sz w:val="20"/>
          <w:u w:val="none"/>
        </w:rPr>
        <w:t>)</w:t>
      </w: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proofErr w:type="gramStart"/>
      <w:r w:rsidRPr="00796EA6">
        <w:rPr>
          <w:rFonts w:ascii="Arial" w:hAnsi="Arial"/>
          <w:color w:val="000000"/>
          <w:sz w:val="20"/>
          <w:szCs w:val="20"/>
        </w:rPr>
        <w:t>America's most successful premium television company.</w:t>
      </w:r>
      <w:proofErr w:type="gramEnd"/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>Front-end development of cutting-edge consumer web experiences utilizing HTML5/CSS3, AngularJS and Backbone JavaScript frameworks,</w:t>
      </w:r>
      <w:r w:rsidR="007D68CF">
        <w:rPr>
          <w:rFonts w:ascii="Arial" w:hAnsi="Arial"/>
          <w:color w:val="000000"/>
          <w:sz w:val="20"/>
          <w:szCs w:val="20"/>
        </w:rPr>
        <w:t xml:space="preserve"> jQuery library,</w:t>
      </w:r>
      <w:r w:rsidRPr="00796EA6">
        <w:rPr>
          <w:rFonts w:ascii="Arial" w:hAnsi="Arial"/>
          <w:color w:val="000000"/>
          <w:sz w:val="20"/>
          <w:szCs w:val="20"/>
        </w:rPr>
        <w:t xml:space="preserve"> Microsoft SmartGlass (companion application for Xbox).</w:t>
      </w:r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</w:p>
    <w:p w:rsidR="00565B4F" w:rsidRPr="00565B4F" w:rsidRDefault="00F37CE7" w:rsidP="00565B4F">
      <w:pPr>
        <w:rPr>
          <w:rFonts w:ascii="Times" w:hAnsi="Times"/>
          <w:sz w:val="20"/>
          <w:szCs w:val="20"/>
        </w:rPr>
      </w:pPr>
      <w:r>
        <w:rPr>
          <w:color w:val="000000"/>
          <w:sz w:val="20"/>
          <w:szCs w:val="20"/>
        </w:rPr>
        <w:t>Launch TBD</w:t>
      </w:r>
      <w:r w:rsidR="00385544" w:rsidRPr="00796EA6">
        <w:rPr>
          <w:color w:val="000000"/>
          <w:sz w:val="20"/>
          <w:szCs w:val="20"/>
        </w:rPr>
        <w:t xml:space="preserve">: </w:t>
      </w:r>
      <w:r w:rsidR="00565B4F" w:rsidRPr="00565B4F">
        <w:rPr>
          <w:rFonts w:ascii="Helvetica" w:hAnsi="Helvetica"/>
          <w:color w:val="333333"/>
          <w:sz w:val="20"/>
          <w:szCs w:val="20"/>
          <w:shd w:val="clear" w:color="auto" w:fill="FFFFFF"/>
        </w:rPr>
        <w:t>Responsive web site displays customized world map and links to HBO retail shops worldwide on all popular desktop and mobile devices.</w:t>
      </w:r>
    </w:p>
    <w:p w:rsidR="00EB6F91" w:rsidRPr="00EB6F91" w:rsidRDefault="00385544" w:rsidP="00EB6F91">
      <w:pPr>
        <w:rPr>
          <w:rFonts w:ascii="Times" w:hAnsi="Times"/>
          <w:sz w:val="20"/>
          <w:szCs w:val="20"/>
        </w:rPr>
      </w:pPr>
      <w:r w:rsidRPr="00796EA6">
        <w:rPr>
          <w:color w:val="000000"/>
          <w:sz w:val="20"/>
          <w:szCs w:val="20"/>
        </w:rPr>
        <w:lastRenderedPageBreak/>
        <w:t xml:space="preserve">Launched </w:t>
      </w:r>
      <w:r>
        <w:rPr>
          <w:color w:val="000000"/>
          <w:sz w:val="20"/>
          <w:szCs w:val="20"/>
        </w:rPr>
        <w:t>April</w:t>
      </w:r>
      <w:r w:rsidRPr="00796EA6">
        <w:rPr>
          <w:color w:val="000000"/>
          <w:sz w:val="20"/>
          <w:szCs w:val="20"/>
        </w:rPr>
        <w:t xml:space="preserve"> 201</w:t>
      </w:r>
      <w:r>
        <w:rPr>
          <w:color w:val="000000"/>
          <w:sz w:val="20"/>
          <w:szCs w:val="20"/>
        </w:rPr>
        <w:t>4</w:t>
      </w:r>
      <w:r w:rsidRPr="00796EA6">
        <w:rPr>
          <w:color w:val="000000"/>
          <w:sz w:val="20"/>
          <w:szCs w:val="20"/>
        </w:rPr>
        <w:t xml:space="preserve">: 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Re-skinned desktop and mobile forum site hosted by Lithium</w:t>
      </w:r>
      <w:r w:rsid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and single sign-on process</w:t>
      </w:r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Applied styles to server-rendered </w:t>
      </w:r>
      <w:proofErr w:type="spellStart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>Freemarker</w:t>
      </w:r>
      <w:proofErr w:type="spellEnd"/>
      <w:r w:rsidR="00EB6F91" w:rsidRPr="00EB6F91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pages using, almost exclusively, an external SCSS/CSS file.</w:t>
      </w:r>
      <w:proofErr w:type="gramEnd"/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proofErr w:type="gramStart"/>
      <w:r w:rsidRPr="00796EA6">
        <w:rPr>
          <w:rFonts w:ascii="Arial" w:hAnsi="Arial"/>
          <w:color w:val="000000"/>
          <w:sz w:val="20"/>
          <w:szCs w:val="20"/>
        </w:rPr>
        <w:t>Launched November 2013: a mobile version (currently iPad only) of</w:t>
      </w:r>
      <w:r w:rsidRPr="00796EA6">
        <w:rPr>
          <w:rStyle w:val="apple-converted-space"/>
          <w:rFonts w:ascii="Arial" w:hAnsi="Arial"/>
          <w:color w:val="000000"/>
          <w:sz w:val="20"/>
          <w:szCs w:val="20"/>
        </w:rPr>
        <w:t> </w:t>
      </w:r>
      <w:hyperlink r:id="rId14" w:tgtFrame="_blank" w:history="1">
        <w:r w:rsidRPr="00796EA6">
          <w:rPr>
            <w:rStyle w:val="Hyperlink"/>
            <w:rFonts w:ascii="Arial" w:hAnsi="Arial"/>
            <w:color w:val="000000"/>
            <w:sz w:val="20"/>
            <w:szCs w:val="20"/>
          </w:rPr>
          <w:t>HBO.com</w:t>
        </w:r>
      </w:hyperlink>
      <w:r w:rsidRPr="00796EA6">
        <w:rPr>
          <w:rFonts w:ascii="Arial" w:hAnsi="Arial"/>
          <w:color w:val="000000"/>
          <w:sz w:val="20"/>
          <w:szCs w:val="20"/>
        </w:rPr>
        <w:t>.</w:t>
      </w:r>
      <w:proofErr w:type="gramEnd"/>
    </w:p>
    <w:p w:rsidR="00796EA6" w:rsidRPr="00796EA6" w:rsidRDefault="00796EA6" w:rsidP="00796EA6">
      <w:pPr>
        <w:pStyle w:val="NormalWeb"/>
        <w:spacing w:before="0" w:beforeAutospacing="0" w:after="0" w:afterAutospacing="0"/>
        <w:jc w:val="both"/>
        <w:rPr>
          <w:rFonts w:ascii="Arial" w:hAnsi="Arial"/>
          <w:color w:val="000000"/>
          <w:sz w:val="20"/>
          <w:szCs w:val="20"/>
        </w:rPr>
      </w:pPr>
      <w:r w:rsidRPr="00796EA6">
        <w:rPr>
          <w:rFonts w:ascii="Arial" w:hAnsi="Arial"/>
          <w:color w:val="000000"/>
          <w:sz w:val="20"/>
          <w:szCs w:val="20"/>
        </w:rPr>
        <w:t xml:space="preserve">Launched April 2013: </w:t>
      </w:r>
      <w:proofErr w:type="gramStart"/>
      <w:r w:rsidRPr="00796EA6">
        <w:rPr>
          <w:rFonts w:ascii="Arial" w:hAnsi="Arial"/>
          <w:color w:val="000000"/>
          <w:sz w:val="20"/>
          <w:szCs w:val="20"/>
        </w:rPr>
        <w:t>a</w:t>
      </w:r>
      <w:proofErr w:type="gramEnd"/>
      <w:r w:rsidRPr="00796EA6">
        <w:rPr>
          <w:rFonts w:ascii="Arial" w:hAnsi="Arial"/>
          <w:color w:val="000000"/>
          <w:sz w:val="20"/>
          <w:szCs w:val="20"/>
        </w:rPr>
        <w:t xml:space="preserve"> </w:t>
      </w:r>
      <w:proofErr w:type="spellStart"/>
      <w:r w:rsidRPr="00796EA6">
        <w:rPr>
          <w:rFonts w:ascii="Arial" w:hAnsi="Arial"/>
          <w:color w:val="000000"/>
          <w:sz w:val="20"/>
          <w:szCs w:val="20"/>
        </w:rPr>
        <w:t>XBox</w:t>
      </w:r>
      <w:proofErr w:type="spellEnd"/>
      <w:r w:rsidRPr="00796EA6">
        <w:rPr>
          <w:rFonts w:ascii="Arial" w:hAnsi="Arial"/>
          <w:color w:val="000000"/>
          <w:sz w:val="20"/>
          <w:szCs w:val="20"/>
        </w:rPr>
        <w:t xml:space="preserve"> second-screen experience for the "Game of Thrones" season three.</w:t>
      </w:r>
    </w:p>
    <w:p w:rsidR="00796EA6" w:rsidRDefault="00796EA6" w:rsidP="009D2884">
      <w:pPr>
        <w:pStyle w:val="PlainText"/>
        <w:spacing w:after="60"/>
        <w:rPr>
          <w:rFonts w:ascii="Arial" w:hAnsi="Arial" w:cs="Arial"/>
          <w:b/>
        </w:rPr>
      </w:pPr>
    </w:p>
    <w:p w:rsidR="0021461C" w:rsidRDefault="006C367F" w:rsidP="0021461C">
      <w:pPr>
        <w:pStyle w:val="PlainText"/>
        <w:rPr>
          <w:rFonts w:ascii="Arial" w:hAnsi="Arial" w:cs="Arial"/>
        </w:rPr>
      </w:pPr>
      <w:hyperlink r:id="rId15" w:history="1">
        <w:proofErr w:type="spellStart"/>
        <w:r w:rsidR="0021461C" w:rsidRPr="0021461C">
          <w:rPr>
            <w:rFonts w:ascii="Arial" w:hAnsi="Arial" w:cs="Arial"/>
            <w:b/>
          </w:rPr>
          <w:t>Roundarch</w:t>
        </w:r>
        <w:proofErr w:type="spellEnd"/>
      </w:hyperlink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>–</w:t>
      </w:r>
      <w:r w:rsidR="0021461C" w:rsidRPr="0021461C">
        <w:rPr>
          <w:rFonts w:ascii="Arial" w:hAnsi="Arial" w:cs="Arial"/>
        </w:rPr>
        <w:t xml:space="preserve"> </w:t>
      </w:r>
      <w:r w:rsidR="00DA1028">
        <w:rPr>
          <w:rFonts w:ascii="Arial" w:hAnsi="Arial" w:cs="Arial"/>
        </w:rPr>
        <w:t xml:space="preserve">Senior </w:t>
      </w:r>
      <w:r w:rsidR="0021461C" w:rsidRPr="0021461C">
        <w:rPr>
          <w:rFonts w:ascii="Arial" w:hAnsi="Arial" w:cs="Arial"/>
        </w:rPr>
        <w:t>Interactive Developer (Oct. 2006</w:t>
      </w:r>
      <w:r w:rsidR="003C0511">
        <w:rPr>
          <w:rFonts w:ascii="Arial" w:hAnsi="Arial" w:cs="Arial"/>
        </w:rPr>
        <w:t xml:space="preserve"> – </w:t>
      </w:r>
      <w:r w:rsidR="00E770B4">
        <w:rPr>
          <w:rFonts w:ascii="Arial" w:hAnsi="Arial" w:cs="Arial"/>
        </w:rPr>
        <w:t>Oct</w:t>
      </w:r>
      <w:r w:rsidR="003C0511">
        <w:rPr>
          <w:rFonts w:ascii="Arial" w:hAnsi="Arial" w:cs="Arial"/>
        </w:rPr>
        <w:t xml:space="preserve"> 2012</w:t>
      </w:r>
      <w:proofErr w:type="gramStart"/>
      <w:r w:rsidR="0021461C">
        <w:rPr>
          <w:rFonts w:ascii="Arial" w:hAnsi="Arial" w:cs="Arial"/>
        </w:rPr>
        <w:t>)</w:t>
      </w:r>
      <w:proofErr w:type="gramEnd"/>
      <w:r w:rsidR="0021461C" w:rsidRPr="0021461C">
        <w:rPr>
          <w:rFonts w:ascii="Arial" w:hAnsi="Arial" w:cs="Arial"/>
        </w:rPr>
        <w:br/>
        <w:t xml:space="preserve">Designs and implements portal, content management, and integration solutions for some of the world’s largest public and private organizations. </w:t>
      </w:r>
      <w:r w:rsidR="0021461C">
        <w:rPr>
          <w:rFonts w:ascii="Arial" w:hAnsi="Arial" w:cs="Arial"/>
        </w:rPr>
        <w:t xml:space="preserve"> </w:t>
      </w:r>
      <w:proofErr w:type="gramStart"/>
      <w:r w:rsidR="0021461C" w:rsidRPr="0021461C">
        <w:rPr>
          <w:rFonts w:ascii="Arial" w:hAnsi="Arial" w:cs="Arial"/>
        </w:rPr>
        <w:t xml:space="preserve">Specializing in </w:t>
      </w:r>
      <w:r w:rsidR="00DA1028" w:rsidRPr="009D2884">
        <w:rPr>
          <w:rFonts w:ascii="Arial" w:hAnsi="Arial" w:cs="Arial"/>
        </w:rPr>
        <w:t>web experiences, rich web and mobile applications, digital marketing campaigns and more.</w:t>
      </w:r>
      <w:proofErr w:type="gramEnd"/>
    </w:p>
    <w:p w:rsidR="00797650" w:rsidRDefault="00797650" w:rsidP="0021461C">
      <w:pPr>
        <w:pStyle w:val="PlainText"/>
        <w:rPr>
          <w:rFonts w:ascii="Arial" w:hAnsi="Arial" w:cs="Arial"/>
        </w:rPr>
      </w:pPr>
    </w:p>
    <w:p w:rsidR="00797650" w:rsidRDefault="00797650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Typical tasks include the architecting of large-scale CSS structures and HTML markup, leading teams of 4-8 developers in “styling” web applications, scoping and assignment of tasks, oversight and review of team members, and recruitment.</w:t>
      </w:r>
    </w:p>
    <w:p w:rsidR="0021461C" w:rsidRPr="0021461C" w:rsidRDefault="0021461C" w:rsidP="0021461C">
      <w:pPr>
        <w:pStyle w:val="PlainText"/>
        <w:rPr>
          <w:rFonts w:ascii="Arial" w:hAnsi="Arial" w:cs="Arial"/>
        </w:rPr>
      </w:pPr>
    </w:p>
    <w:p w:rsidR="00DA1028" w:rsidRDefault="0021461C" w:rsidP="0021461C">
      <w:pPr>
        <w:pStyle w:val="PlainText"/>
        <w:rPr>
          <w:rFonts w:ascii="Arial" w:hAnsi="Arial" w:cs="Arial"/>
        </w:rPr>
      </w:pPr>
      <w:proofErr w:type="gramStart"/>
      <w:r w:rsidRPr="0021461C">
        <w:rPr>
          <w:rFonts w:ascii="Arial" w:hAnsi="Arial" w:cs="Arial"/>
        </w:rPr>
        <w:t>Front-end development including HTML, CSS, JavaScript</w:t>
      </w:r>
      <w:r w:rsidR="00DA1028">
        <w:rPr>
          <w:rFonts w:ascii="Arial" w:hAnsi="Arial" w:cs="Arial"/>
        </w:rPr>
        <w:t>/</w:t>
      </w:r>
      <w:r w:rsidRPr="0021461C">
        <w:rPr>
          <w:rFonts w:ascii="Arial" w:hAnsi="Arial" w:cs="Arial"/>
        </w:rPr>
        <w:t>AJAX, Flex</w:t>
      </w:r>
      <w:r w:rsidR="00DA1028">
        <w:rPr>
          <w:rFonts w:ascii="Arial" w:hAnsi="Arial" w:cs="Arial"/>
        </w:rPr>
        <w:t>, Ruby on Rails, Java templating.</w:t>
      </w:r>
      <w:proofErr w:type="gramEnd"/>
      <w:r w:rsidR="00DA1028">
        <w:rPr>
          <w:rFonts w:ascii="Arial" w:hAnsi="Arial" w:cs="Arial"/>
        </w:rPr>
        <w:t xml:space="preserve"> </w:t>
      </w:r>
      <w:proofErr w:type="gramStart"/>
      <w:r w:rsidR="00DA1028">
        <w:rPr>
          <w:rFonts w:ascii="Arial" w:hAnsi="Arial" w:cs="Arial"/>
        </w:rPr>
        <w:t>XSLT</w:t>
      </w:r>
      <w:r w:rsidR="00DF259E">
        <w:rPr>
          <w:rFonts w:ascii="Arial" w:hAnsi="Arial" w:cs="Arial"/>
        </w:rPr>
        <w:t>,</w:t>
      </w:r>
      <w:proofErr w:type="gramEnd"/>
      <w:r w:rsidR="00DF259E">
        <w:rPr>
          <w:rFonts w:ascii="Arial" w:hAnsi="Arial" w:cs="Arial"/>
        </w:rPr>
        <w:t xml:space="preserve"> and GWT</w:t>
      </w:r>
      <w:r w:rsidR="00DA1028">
        <w:rPr>
          <w:rFonts w:ascii="Arial" w:hAnsi="Arial" w:cs="Arial"/>
        </w:rPr>
        <w:t>.</w:t>
      </w:r>
    </w:p>
    <w:p w:rsidR="00DA1028" w:rsidRDefault="00DA1028" w:rsidP="0021461C">
      <w:pPr>
        <w:pStyle w:val="PlainText"/>
        <w:rPr>
          <w:rFonts w:ascii="Arial" w:hAnsi="Arial" w:cs="Arial"/>
        </w:rPr>
      </w:pPr>
    </w:p>
    <w:p w:rsidR="0021461C" w:rsidRPr="0021461C" w:rsidRDefault="00DA1028" w:rsidP="0021461C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Clients includ</w:t>
      </w:r>
      <w:r w:rsidR="003750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: </w:t>
      </w:r>
      <w:r w:rsidRPr="00C83974">
        <w:rPr>
          <w:rFonts w:ascii="Arial" w:hAnsi="Arial" w:cs="Arial"/>
          <w:b/>
        </w:rPr>
        <w:t>Bloomberg Law</w:t>
      </w:r>
      <w:r>
        <w:rPr>
          <w:rFonts w:ascii="Arial" w:hAnsi="Arial" w:cs="Arial"/>
        </w:rPr>
        <w:t xml:space="preserve"> (Flex and </w:t>
      </w:r>
      <w:proofErr w:type="spellStart"/>
      <w:r>
        <w:rPr>
          <w:rFonts w:ascii="Arial" w:hAnsi="Arial" w:cs="Arial"/>
        </w:rPr>
        <w:t>RoR</w:t>
      </w:r>
      <w:proofErr w:type="spellEnd"/>
      <w:r>
        <w:rPr>
          <w:rFonts w:ascii="Arial" w:hAnsi="Arial" w:cs="Arial"/>
        </w:rPr>
        <w:t xml:space="preserve"> applications), </w:t>
      </w:r>
      <w:r w:rsidRPr="00C83974">
        <w:rPr>
          <w:rFonts w:ascii="Arial" w:hAnsi="Arial" w:cs="Arial"/>
          <w:b/>
        </w:rPr>
        <w:t>Bloomberg Sports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Citi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Prudential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US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Army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CIO.com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Sears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Amex</w:t>
      </w:r>
      <w:r>
        <w:rPr>
          <w:rFonts w:ascii="Arial" w:hAnsi="Arial" w:cs="Arial"/>
        </w:rPr>
        <w:t xml:space="preserve">, </w:t>
      </w:r>
      <w:r w:rsidRPr="00C83974">
        <w:rPr>
          <w:rFonts w:ascii="Arial" w:hAnsi="Arial" w:cs="Arial"/>
          <w:b/>
        </w:rPr>
        <w:t>Northern</w:t>
      </w:r>
      <w:r>
        <w:rPr>
          <w:rFonts w:ascii="Arial" w:hAnsi="Arial" w:cs="Arial"/>
        </w:rPr>
        <w:t xml:space="preserve"> </w:t>
      </w:r>
      <w:r w:rsidRPr="00C83974">
        <w:rPr>
          <w:rFonts w:ascii="Arial" w:hAnsi="Arial" w:cs="Arial"/>
          <w:b/>
        </w:rPr>
        <w:t>Trust</w:t>
      </w:r>
      <w:r>
        <w:rPr>
          <w:rFonts w:ascii="Arial" w:hAnsi="Arial" w:cs="Arial"/>
        </w:rPr>
        <w:t xml:space="preserve">, </w:t>
      </w:r>
      <w:proofErr w:type="spellStart"/>
      <w:r w:rsidRPr="00C83974">
        <w:rPr>
          <w:rFonts w:ascii="Arial" w:hAnsi="Arial" w:cs="Arial"/>
          <w:b/>
        </w:rPr>
        <w:t>Mastercard</w:t>
      </w:r>
      <w:proofErr w:type="spellEnd"/>
      <w:r>
        <w:rPr>
          <w:rFonts w:ascii="Arial" w:hAnsi="Arial" w:cs="Arial"/>
        </w:rPr>
        <w:t xml:space="preserve">, </w:t>
      </w:r>
      <w:r w:rsidR="00E60CAA" w:rsidRPr="00C83974">
        <w:rPr>
          <w:rFonts w:ascii="Arial" w:hAnsi="Arial" w:cs="Arial"/>
          <w:b/>
        </w:rPr>
        <w:t>Starwood</w:t>
      </w:r>
      <w:r w:rsidR="00DF259E">
        <w:rPr>
          <w:rFonts w:ascii="Arial" w:hAnsi="Arial" w:cs="Arial"/>
          <w:b/>
        </w:rPr>
        <w:t xml:space="preserve">, </w:t>
      </w:r>
      <w:r w:rsidR="00242168">
        <w:rPr>
          <w:rFonts w:ascii="Arial" w:hAnsi="Arial" w:cs="Arial"/>
          <w:b/>
        </w:rPr>
        <w:t xml:space="preserve">Avis, </w:t>
      </w:r>
      <w:r w:rsidR="00DF259E">
        <w:rPr>
          <w:rFonts w:ascii="Arial" w:hAnsi="Arial" w:cs="Arial"/>
          <w:b/>
        </w:rPr>
        <w:t>and State Street</w:t>
      </w:r>
      <w:r w:rsidR="00E60CAA">
        <w:rPr>
          <w:rFonts w:ascii="Arial" w:hAnsi="Arial" w:cs="Arial"/>
        </w:rPr>
        <w:t>.</w:t>
      </w:r>
    </w:p>
    <w:p w:rsidR="0021461C" w:rsidRDefault="0021461C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TheStreet.com</w:t>
      </w:r>
      <w:r>
        <w:rPr>
          <w:rFonts w:ascii="Arial" w:hAnsi="Arial" w:cs="Arial"/>
        </w:rPr>
        <w:t xml:space="preserve"> - Content Management Developer (Oct. 2000</w:t>
      </w:r>
      <w:r w:rsidR="00E60CAA">
        <w:rPr>
          <w:rFonts w:ascii="Arial" w:hAnsi="Arial" w:cs="Arial"/>
        </w:rPr>
        <w:t xml:space="preserve"> - 2006</w:t>
      </w:r>
      <w:r>
        <w:rPr>
          <w:rFonts w:ascii="Arial" w:hAnsi="Arial" w:cs="Arial"/>
        </w:rPr>
        <w:t>)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Subscription based financial news website with content published in numerous formats including several web sites, PDFs, text/XML feeds, text/HTML e-mails.</w:t>
      </w:r>
    </w:p>
    <w:p w:rsidR="00796EA6" w:rsidRDefault="00796EA6">
      <w:pPr>
        <w:pStyle w:val="PlainText"/>
        <w:rPr>
          <w:rFonts w:ascii="Arial" w:hAnsi="Arial" w:cs="Arial"/>
        </w:rPr>
      </w:pPr>
    </w:p>
    <w:p w:rsidR="00E60CAA" w:rsidRDefault="00E60CA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Developed JSP and </w:t>
      </w:r>
      <w:proofErr w:type="spellStart"/>
      <w:r>
        <w:rPr>
          <w:rFonts w:ascii="Arial" w:hAnsi="Arial" w:cs="Arial"/>
        </w:rPr>
        <w:t>StoryServer</w:t>
      </w:r>
      <w:proofErr w:type="spellEnd"/>
      <w:r>
        <w:rPr>
          <w:rFonts w:ascii="Arial" w:hAnsi="Arial" w:cs="Arial"/>
        </w:rPr>
        <w:t xml:space="preserve"> templates for outputting rendered HTML. I</w:t>
      </w:r>
      <w:r w:rsidR="00C84733">
        <w:rPr>
          <w:rFonts w:ascii="Arial" w:hAnsi="Arial" w:cs="Arial"/>
        </w:rPr>
        <w:t>ntegrat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data and business logic using HTML/</w:t>
      </w:r>
      <w:proofErr w:type="spellStart"/>
      <w:r w:rsidR="00C84733">
        <w:rPr>
          <w:rFonts w:ascii="Arial" w:hAnsi="Arial" w:cs="Arial"/>
        </w:rPr>
        <w:t>Javascript</w:t>
      </w:r>
      <w:proofErr w:type="spellEnd"/>
      <w:r w:rsidR="00C84733">
        <w:rPr>
          <w:rFonts w:ascii="Arial" w:hAnsi="Arial" w:cs="Arial"/>
        </w:rPr>
        <w:t>/CSS, JSP/XSL templates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Texis</w:t>
      </w:r>
      <w:proofErr w:type="spellEnd"/>
      <w:r>
        <w:rPr>
          <w:rFonts w:ascii="Arial" w:hAnsi="Arial" w:cs="Arial"/>
        </w:rPr>
        <w:t xml:space="preserve"> search engine</w:t>
      </w:r>
      <w:r w:rsidR="00C84733">
        <w:rPr>
          <w:rFonts w:ascii="Arial" w:hAnsi="Arial" w:cs="Arial"/>
        </w:rPr>
        <w:t xml:space="preserve">.  </w:t>
      </w:r>
      <w:proofErr w:type="gramStart"/>
      <w:r w:rsidR="00C84733">
        <w:rPr>
          <w:rFonts w:ascii="Arial" w:hAnsi="Arial" w:cs="Arial"/>
        </w:rPr>
        <w:t>Edit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Java methods/classes.</w:t>
      </w:r>
      <w:proofErr w:type="gramEnd"/>
      <w:r w:rsidR="00C84733">
        <w:rPr>
          <w:rFonts w:ascii="Arial" w:hAnsi="Arial" w:cs="Arial"/>
        </w:rPr>
        <w:t xml:space="preserve"> </w:t>
      </w:r>
      <w:proofErr w:type="gramStart"/>
      <w:r w:rsidR="00C84733">
        <w:rPr>
          <w:rFonts w:ascii="Arial" w:hAnsi="Arial" w:cs="Arial"/>
        </w:rPr>
        <w:t>Create</w:t>
      </w:r>
      <w:r>
        <w:rPr>
          <w:rFonts w:ascii="Arial" w:hAnsi="Arial" w:cs="Arial"/>
        </w:rPr>
        <w:t>d</w:t>
      </w:r>
      <w:r w:rsidR="00C84733">
        <w:rPr>
          <w:rFonts w:ascii="Arial" w:hAnsi="Arial" w:cs="Arial"/>
        </w:rPr>
        <w:t xml:space="preserve"> database scripts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M</w:t>
      </w:r>
      <w:r w:rsidR="00C84733">
        <w:rPr>
          <w:rFonts w:ascii="Arial" w:hAnsi="Arial" w:cs="Arial"/>
        </w:rPr>
        <w:t>aintain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various import scripts and templates which perform</w:t>
      </w:r>
      <w:r>
        <w:rPr>
          <w:rFonts w:ascii="Arial" w:hAnsi="Arial" w:cs="Arial"/>
        </w:rPr>
        <w:t xml:space="preserve">ed </w:t>
      </w:r>
      <w:r w:rsidR="00C84733">
        <w:rPr>
          <w:rFonts w:ascii="Arial" w:hAnsi="Arial" w:cs="Arial"/>
        </w:rPr>
        <w:t>full-text searches on all TheStreet.com content and render</w:t>
      </w:r>
      <w:r>
        <w:rPr>
          <w:rFonts w:ascii="Arial" w:hAnsi="Arial" w:cs="Arial"/>
        </w:rPr>
        <w:t>ed</w:t>
      </w:r>
      <w:r w:rsidR="00C84733">
        <w:rPr>
          <w:rFonts w:ascii="Arial" w:hAnsi="Arial" w:cs="Arial"/>
        </w:rPr>
        <w:t xml:space="preserve"> results quickly and accurately.</w:t>
      </w:r>
    </w:p>
    <w:p w:rsidR="00E60CAA" w:rsidRDefault="00E60CAA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Designed graphical user interface used throughout proprietary publishing system, customer service application, and other tools.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</w:rPr>
        <w:t>US Interactive</w:t>
      </w:r>
      <w:r>
        <w:rPr>
          <w:rFonts w:ascii="Arial" w:hAnsi="Arial" w:cs="Arial"/>
        </w:rPr>
        <w:br/>
        <w:t xml:space="preserve">Software Engineer (March, 2000 to October 2000) - Java, XML, </w:t>
      </w:r>
      <w:proofErr w:type="spellStart"/>
      <w:r>
        <w:rPr>
          <w:rFonts w:ascii="Arial" w:hAnsi="Arial" w:cs="Arial"/>
        </w:rPr>
        <w:t>Tcl</w:t>
      </w:r>
      <w:proofErr w:type="spellEnd"/>
      <w:r>
        <w:rPr>
          <w:rFonts w:ascii="Arial" w:hAnsi="Arial" w:cs="Arial"/>
        </w:rPr>
        <w:t>, Story Server, Rational Process, ColdFusion</w:t>
      </w:r>
    </w:p>
    <w:p w:rsidR="00C84733" w:rsidRDefault="00C84733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Associate Programmer (Aug. 1999 - March 2000) Edited HTML, JavaScript, and ASP code on small and large scale sites, including major redesign of RCA and Deloitte Consulting.</w:t>
      </w:r>
    </w:p>
    <w:p w:rsidR="00C84733" w:rsidRDefault="00C84733">
      <w:pPr>
        <w:pStyle w:val="PlainText"/>
        <w:rPr>
          <w:rFonts w:ascii="Arial" w:hAnsi="Arial" w:cs="Arial"/>
        </w:rPr>
      </w:pPr>
    </w:p>
    <w:p w:rsidR="00C84733" w:rsidRDefault="00C84733">
      <w:pPr>
        <w:pStyle w:val="PlainText"/>
        <w:keepNext/>
        <w:keepLines/>
        <w:rPr>
          <w:rFonts w:ascii="Arial" w:hAnsi="Arial" w:cs="Arial"/>
        </w:rPr>
      </w:pPr>
      <w:r>
        <w:rPr>
          <w:rFonts w:ascii="Arial" w:hAnsi="Arial" w:cs="Arial"/>
        </w:rPr>
        <w:t>PORTFOLIO</w:t>
      </w:r>
      <w:r w:rsidR="00E60CAA">
        <w:rPr>
          <w:rFonts w:ascii="Arial" w:hAnsi="Arial" w:cs="Arial"/>
        </w:rPr>
        <w:t xml:space="preserve">: </w:t>
      </w:r>
      <w:r w:rsidR="00E60CAA" w:rsidRPr="00080582">
        <w:rPr>
          <w:rFonts w:ascii="Arial" w:hAnsi="Arial" w:cs="Arial"/>
          <w:b/>
        </w:rPr>
        <w:t>www.xemedia.com</w:t>
      </w:r>
    </w:p>
    <w:p w:rsidR="00C84733" w:rsidRDefault="00E60CAA" w:rsidP="009D2884">
      <w:pPr>
        <w:tabs>
          <w:tab w:val="left" w:pos="360"/>
        </w:tabs>
        <w:rPr>
          <w:rFonts w:cs="Arial"/>
          <w:sz w:val="20"/>
          <w:szCs w:val="20"/>
        </w:rPr>
      </w:pPr>
      <w:proofErr w:type="gramStart"/>
      <w:r w:rsidRPr="009D2884">
        <w:rPr>
          <w:rFonts w:cs="Arial"/>
          <w:sz w:val="20"/>
          <w:szCs w:val="20"/>
        </w:rPr>
        <w:t>Includes</w:t>
      </w:r>
      <w:r>
        <w:rPr>
          <w:rFonts w:cs="Arial"/>
          <w:sz w:val="20"/>
          <w:szCs w:val="20"/>
        </w:rPr>
        <w:t xml:space="preserve"> some self-designed and promoted small business web sites and well as screen-shots showing finished pages found on several corporate web sites</w:t>
      </w:r>
      <w:r w:rsidR="00354B32">
        <w:rPr>
          <w:rFonts w:cs="Arial"/>
          <w:sz w:val="20"/>
          <w:szCs w:val="20"/>
        </w:rPr>
        <w:t xml:space="preserve"> with restricted access</w:t>
      </w:r>
      <w:r>
        <w:rPr>
          <w:rFonts w:cs="Arial"/>
          <w:sz w:val="20"/>
          <w:szCs w:val="20"/>
        </w:rPr>
        <w:t>.</w:t>
      </w:r>
      <w:proofErr w:type="gramEnd"/>
    </w:p>
    <w:p w:rsidR="00240971" w:rsidRDefault="00240971" w:rsidP="009D2884">
      <w:pPr>
        <w:tabs>
          <w:tab w:val="left" w:pos="360"/>
        </w:tabs>
        <w:rPr>
          <w:rFonts w:cs="Arial"/>
          <w:sz w:val="20"/>
          <w:szCs w:val="20"/>
        </w:rPr>
      </w:pPr>
    </w:p>
    <w:p w:rsidR="00240971" w:rsidRPr="00C525A5" w:rsidRDefault="00240971" w:rsidP="00C525A5">
      <w:pPr>
        <w:pStyle w:val="PlainText"/>
        <w:spacing w:after="60"/>
        <w:rPr>
          <w:rFonts w:cs="Arial"/>
          <w:b/>
        </w:rPr>
      </w:pPr>
      <w:r w:rsidRPr="00C525A5">
        <w:rPr>
          <w:rFonts w:ascii="Arial" w:hAnsi="Arial" w:cs="Arial"/>
          <w:b/>
        </w:rPr>
        <w:t xml:space="preserve">NOTABLE </w:t>
      </w:r>
    </w:p>
    <w:p w:rsidR="00381862" w:rsidRPr="00381862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240971">
        <w:rPr>
          <w:rFonts w:cs="Arial"/>
          <w:color w:val="000000"/>
          <w:sz w:val="20"/>
          <w:szCs w:val="20"/>
        </w:rPr>
        <w:t xml:space="preserve">Podcast interview: </w:t>
      </w:r>
      <w:hyperlink r:id="rId16" w:history="1">
        <w:r w:rsidRPr="00C525A5">
          <w:rPr>
            <w:color w:val="000000"/>
          </w:rPr>
          <w:t>http://thedrunkweb.com/episode/14/</w:t>
        </w:r>
      </w:hyperlink>
    </w:p>
    <w:p w:rsidR="00240971" w:rsidRPr="00240971" w:rsidRDefault="00240971" w:rsidP="00C525A5">
      <w:pPr>
        <w:numPr>
          <w:ilvl w:val="0"/>
          <w:numId w:val="16"/>
        </w:numPr>
        <w:tabs>
          <w:tab w:val="clear" w:pos="720"/>
          <w:tab w:val="num" w:pos="360"/>
        </w:tabs>
        <w:spacing w:after="100" w:afterAutospacing="1"/>
        <w:ind w:left="360"/>
        <w:rPr>
          <w:rFonts w:cs="Arial"/>
          <w:sz w:val="20"/>
          <w:szCs w:val="20"/>
        </w:rPr>
      </w:pPr>
      <w:r w:rsidRPr="00C525A5">
        <w:rPr>
          <w:rFonts w:cs="Arial"/>
          <w:color w:val="000000"/>
          <w:sz w:val="20"/>
          <w:szCs w:val="20"/>
        </w:rPr>
        <w:t>Spe</w:t>
      </w:r>
      <w:r w:rsidRPr="00240971">
        <w:rPr>
          <w:rFonts w:cs="Arial"/>
          <w:sz w:val="20"/>
          <w:szCs w:val="20"/>
        </w:rPr>
        <w:t>aker at ng-</w:t>
      </w:r>
      <w:proofErr w:type="spellStart"/>
      <w:r w:rsidRPr="00240971">
        <w:rPr>
          <w:rFonts w:cs="Arial"/>
          <w:sz w:val="20"/>
          <w:szCs w:val="20"/>
        </w:rPr>
        <w:t>conf</w:t>
      </w:r>
      <w:proofErr w:type="spellEnd"/>
      <w:r w:rsidRPr="00240971">
        <w:rPr>
          <w:rFonts w:cs="Arial"/>
          <w:sz w:val="20"/>
          <w:szCs w:val="20"/>
        </w:rPr>
        <w:t xml:space="preserve"> 2014</w:t>
      </w:r>
    </w:p>
    <w:p w:rsidR="00147FA8" w:rsidRDefault="00147FA8" w:rsidP="00BE0369">
      <w:pPr>
        <w:tabs>
          <w:tab w:val="left" w:pos="360"/>
        </w:tabs>
        <w:rPr>
          <w:b/>
          <w:sz w:val="20"/>
          <w:szCs w:val="20"/>
        </w:rPr>
      </w:pPr>
    </w:p>
    <w:p w:rsidR="00BE0369" w:rsidRPr="00BE0369" w:rsidRDefault="00BE0369" w:rsidP="00147FA8">
      <w:pPr>
        <w:tabs>
          <w:tab w:val="left" w:pos="360"/>
        </w:tabs>
        <w:spacing w:after="60"/>
        <w:rPr>
          <w:b/>
          <w:sz w:val="20"/>
          <w:szCs w:val="20"/>
        </w:rPr>
      </w:pPr>
      <w:r w:rsidRPr="00BE0369">
        <w:rPr>
          <w:b/>
          <w:sz w:val="20"/>
          <w:szCs w:val="20"/>
        </w:rPr>
        <w:t>PREVIOUS EXPERIENCE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present) </w:t>
      </w:r>
      <w:proofErr w:type="gramStart"/>
      <w:r w:rsidRPr="00BE0369">
        <w:rPr>
          <w:sz w:val="20"/>
          <w:szCs w:val="20"/>
        </w:rPr>
        <w:t xml:space="preserve">Professional </w:t>
      </w:r>
      <w:r w:rsidR="00A764C8">
        <w:rPr>
          <w:sz w:val="20"/>
          <w:szCs w:val="20"/>
        </w:rPr>
        <w:t xml:space="preserve">musician </w:t>
      </w:r>
      <w:r w:rsidR="00A764C8">
        <w:rPr>
          <w:sz w:val="20"/>
          <w:szCs w:val="20"/>
        </w:rPr>
        <w:sym w:font="Symbol" w:char="F02D"/>
      </w:r>
      <w:r w:rsidR="00A764C8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double</w:t>
      </w:r>
      <w:r w:rsidR="00A259FC">
        <w:rPr>
          <w:sz w:val="20"/>
          <w:szCs w:val="20"/>
        </w:rPr>
        <w:t xml:space="preserve"> bass</w:t>
      </w:r>
      <w:r w:rsidR="00E52A6F">
        <w:rPr>
          <w:sz w:val="20"/>
          <w:szCs w:val="20"/>
        </w:rPr>
        <w:t>/electric bass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Master of Arts: Double Bass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Manhattan School of Music</w:t>
      </w:r>
    </w:p>
    <w:p w:rsidR="00BE0369" w:rsidRP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present) </w:t>
      </w:r>
      <w:proofErr w:type="gramStart"/>
      <w:r w:rsidRPr="00BE0369">
        <w:rPr>
          <w:sz w:val="20"/>
          <w:szCs w:val="20"/>
        </w:rPr>
        <w:t>Private instruction, all instruments</w:t>
      </w:r>
      <w:r w:rsidR="00E52A6F">
        <w:rPr>
          <w:sz w:val="20"/>
          <w:szCs w:val="20"/>
        </w:rPr>
        <w:t xml:space="preserve"> and voice</w:t>
      </w:r>
      <w:r w:rsidRPr="00BE0369">
        <w:rPr>
          <w:sz w:val="20"/>
          <w:szCs w:val="20"/>
        </w:rPr>
        <w:t>.</w:t>
      </w:r>
      <w:proofErr w:type="gramEnd"/>
      <w:r w:rsidRPr="00BE0369">
        <w:rPr>
          <w:sz w:val="20"/>
          <w:szCs w:val="20"/>
        </w:rPr>
        <w:t xml:space="preserve"> Bachelor of Science: Music Education </w:t>
      </w:r>
      <w:r w:rsidR="00902DF8">
        <w:rPr>
          <w:sz w:val="20"/>
          <w:szCs w:val="20"/>
        </w:rPr>
        <w:sym w:font="Symbol" w:char="F02D"/>
      </w:r>
      <w:r w:rsidRPr="00BE0369">
        <w:rPr>
          <w:sz w:val="20"/>
          <w:szCs w:val="20"/>
        </w:rPr>
        <w:t xml:space="preserve"> West Chester University of Pennsylvania</w:t>
      </w:r>
    </w:p>
    <w:p w:rsidR="00BE0369" w:rsidRDefault="00BE0369" w:rsidP="00BE0369">
      <w:pPr>
        <w:tabs>
          <w:tab w:val="left" w:pos="360"/>
        </w:tabs>
        <w:rPr>
          <w:sz w:val="20"/>
          <w:szCs w:val="20"/>
        </w:rPr>
      </w:pPr>
      <w:r w:rsidRPr="00BE0369">
        <w:rPr>
          <w:sz w:val="20"/>
          <w:szCs w:val="20"/>
        </w:rPr>
        <w:t xml:space="preserve">(1981 </w:t>
      </w:r>
      <w:r>
        <w:rPr>
          <w:sz w:val="20"/>
          <w:szCs w:val="20"/>
        </w:rPr>
        <w:sym w:font="Symbol" w:char="F02D"/>
      </w:r>
      <w:r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 xml:space="preserve">1988) Public school music educator </w:t>
      </w:r>
      <w:r w:rsidR="00AA2761">
        <w:rPr>
          <w:sz w:val="20"/>
          <w:szCs w:val="20"/>
        </w:rPr>
        <w:sym w:font="Symbol" w:char="F02D"/>
      </w:r>
      <w:r w:rsidR="00AA2761">
        <w:rPr>
          <w:sz w:val="20"/>
          <w:szCs w:val="20"/>
        </w:rPr>
        <w:t xml:space="preserve"> </w:t>
      </w:r>
      <w:r w:rsidRPr="00BE0369">
        <w:rPr>
          <w:sz w:val="20"/>
          <w:szCs w:val="20"/>
        </w:rPr>
        <w:t>Virginia and Germany</w:t>
      </w:r>
    </w:p>
    <w:sectPr w:rsidR="00BE0369">
      <w:footerReference w:type="default" r:id="rId17"/>
      <w:pgSz w:w="12240" w:h="15840" w:code="1"/>
      <w:pgMar w:top="72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7F" w:rsidRDefault="006C367F">
      <w:r>
        <w:separator/>
      </w:r>
    </w:p>
  </w:endnote>
  <w:endnote w:type="continuationSeparator" w:id="0">
    <w:p w:rsidR="006C367F" w:rsidRDefault="006C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EA" w:rsidRDefault="000011EA">
    <w:pPr>
      <w:pStyle w:val="Footer"/>
      <w:tabs>
        <w:tab w:val="clear" w:pos="8640"/>
        <w:tab w:val="right" w:pos="10260"/>
      </w:tabs>
      <w:rPr>
        <w:color w:val="808080"/>
        <w:sz w:val="16"/>
        <w:szCs w:val="16"/>
      </w:rPr>
    </w:pPr>
    <w:r>
      <w:rPr>
        <w:color w:val="C0C0C0"/>
        <w:sz w:val="16"/>
        <w:szCs w:val="16"/>
      </w:rPr>
      <w:fldChar w:fldCharType="begin"/>
    </w:r>
    <w:r>
      <w:rPr>
        <w:color w:val="C0C0C0"/>
        <w:sz w:val="16"/>
        <w:szCs w:val="16"/>
      </w:rPr>
      <w:instrText xml:space="preserve"> FILENAME </w:instrText>
    </w:r>
    <w:r>
      <w:rPr>
        <w:color w:val="C0C0C0"/>
        <w:sz w:val="16"/>
        <w:szCs w:val="16"/>
      </w:rPr>
      <w:fldChar w:fldCharType="separate"/>
    </w:r>
    <w:r w:rsidR="00C43EDE">
      <w:rPr>
        <w:noProof/>
        <w:color w:val="C0C0C0"/>
        <w:sz w:val="16"/>
        <w:szCs w:val="16"/>
      </w:rPr>
      <w:t>mathers_resume.docx</w:t>
    </w:r>
    <w:r>
      <w:rPr>
        <w:color w:val="C0C0C0"/>
        <w:sz w:val="16"/>
        <w:szCs w:val="16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808080"/>
        <w:sz w:val="16"/>
        <w:szCs w:val="16"/>
      </w:rPr>
      <w:t xml:space="preserve">Resume – Chris Mathers – page </w:t>
    </w:r>
    <w:r>
      <w:rPr>
        <w:rStyle w:val="PageNumber"/>
        <w:color w:val="808080"/>
        <w:sz w:val="16"/>
        <w:szCs w:val="16"/>
      </w:rPr>
      <w:fldChar w:fldCharType="begin"/>
    </w:r>
    <w:r>
      <w:rPr>
        <w:rStyle w:val="PageNumber"/>
        <w:color w:val="808080"/>
        <w:sz w:val="16"/>
        <w:szCs w:val="16"/>
      </w:rPr>
      <w:instrText xml:space="preserve"> PAGE </w:instrText>
    </w:r>
    <w:r>
      <w:rPr>
        <w:rStyle w:val="PageNumber"/>
        <w:color w:val="808080"/>
        <w:sz w:val="16"/>
        <w:szCs w:val="16"/>
      </w:rPr>
      <w:fldChar w:fldCharType="separate"/>
    </w:r>
    <w:r w:rsidR="00A22C78">
      <w:rPr>
        <w:rStyle w:val="PageNumber"/>
        <w:noProof/>
        <w:color w:val="808080"/>
        <w:sz w:val="16"/>
        <w:szCs w:val="16"/>
      </w:rPr>
      <w:t>1</w:t>
    </w:r>
    <w:r>
      <w:rPr>
        <w:rStyle w:val="PageNumber"/>
        <w:color w:val="808080"/>
        <w:sz w:val="16"/>
        <w:szCs w:val="16"/>
      </w:rPr>
      <w:fldChar w:fldCharType="end"/>
    </w:r>
    <w:r>
      <w:rPr>
        <w:rStyle w:val="PageNumber"/>
        <w:color w:val="808080"/>
        <w:sz w:val="16"/>
        <w:szCs w:val="16"/>
      </w:rPr>
      <w:t>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7F" w:rsidRDefault="006C367F">
      <w:r>
        <w:separator/>
      </w:r>
    </w:p>
  </w:footnote>
  <w:footnote w:type="continuationSeparator" w:id="0">
    <w:p w:rsidR="006C367F" w:rsidRDefault="006C3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02D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EB668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AB093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4703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E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DD7CA0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35EA1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E89F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0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02CB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200EE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464A00"/>
    <w:multiLevelType w:val="hybridMultilevel"/>
    <w:tmpl w:val="B4D49E42"/>
    <w:lvl w:ilvl="0" w:tplc="B188580E">
      <w:start w:val="1"/>
      <w:numFmt w:val="bullet"/>
      <w:pStyle w:val="ListBullet2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auto"/>
      </w:rPr>
    </w:lvl>
    <w:lvl w:ilvl="1" w:tplc="9F6EDC80">
      <w:start w:val="1"/>
      <w:numFmt w:val="decimal"/>
      <w:pStyle w:val="NormalBlack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871519"/>
    <w:multiLevelType w:val="multilevel"/>
    <w:tmpl w:val="043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E00935"/>
    <w:multiLevelType w:val="hybridMultilevel"/>
    <w:tmpl w:val="C802A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077922"/>
    <w:multiLevelType w:val="hybridMultilevel"/>
    <w:tmpl w:val="D02EF7F4"/>
    <w:lvl w:ilvl="0" w:tplc="BFA0E0F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F681A5F"/>
    <w:multiLevelType w:val="hybridMultilevel"/>
    <w:tmpl w:val="AE6AB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3376E8"/>
    <w:multiLevelType w:val="hybridMultilevel"/>
    <w:tmpl w:val="C37E59E0"/>
    <w:lvl w:ilvl="0" w:tplc="BEB80E10">
      <w:start w:val="1"/>
      <w:numFmt w:val="bullet"/>
      <w:pStyle w:val="Bullet1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11"/>
  </w:num>
  <w:num w:numId="5">
    <w:abstractNumId w:val="11"/>
  </w:num>
  <w:num w:numId="6">
    <w:abstractNumId w:val="14"/>
  </w:num>
  <w:num w:numId="7">
    <w:abstractNumId w:val="16"/>
  </w:num>
  <w:num w:numId="8">
    <w:abstractNumId w:val="10"/>
  </w:num>
  <w:num w:numId="9">
    <w:abstractNumId w:val="10"/>
  </w:num>
  <w:num w:numId="10">
    <w:abstractNumId w:val="11"/>
  </w:num>
  <w:num w:numId="11">
    <w:abstractNumId w:val="9"/>
  </w:num>
  <w:num w:numId="12">
    <w:abstractNumId w:val="9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C"/>
    <w:rsid w:val="000011EA"/>
    <w:rsid w:val="00035129"/>
    <w:rsid w:val="000562E7"/>
    <w:rsid w:val="00057F31"/>
    <w:rsid w:val="00061F92"/>
    <w:rsid w:val="00073D81"/>
    <w:rsid w:val="00080582"/>
    <w:rsid w:val="000843BB"/>
    <w:rsid w:val="00085D9F"/>
    <w:rsid w:val="000C6CA7"/>
    <w:rsid w:val="00111B01"/>
    <w:rsid w:val="00122189"/>
    <w:rsid w:val="0013368F"/>
    <w:rsid w:val="00145310"/>
    <w:rsid w:val="00147FA8"/>
    <w:rsid w:val="00165CA2"/>
    <w:rsid w:val="00187374"/>
    <w:rsid w:val="001C5183"/>
    <w:rsid w:val="001E5AC2"/>
    <w:rsid w:val="001F30C6"/>
    <w:rsid w:val="00201D7B"/>
    <w:rsid w:val="0021461C"/>
    <w:rsid w:val="00220D3B"/>
    <w:rsid w:val="00240971"/>
    <w:rsid w:val="00242168"/>
    <w:rsid w:val="00245C8B"/>
    <w:rsid w:val="00290346"/>
    <w:rsid w:val="00296158"/>
    <w:rsid w:val="002A301C"/>
    <w:rsid w:val="002A59E2"/>
    <w:rsid w:val="002E40C6"/>
    <w:rsid w:val="002E55A0"/>
    <w:rsid w:val="002E7687"/>
    <w:rsid w:val="00354B32"/>
    <w:rsid w:val="003726D4"/>
    <w:rsid w:val="0037277F"/>
    <w:rsid w:val="003734B0"/>
    <w:rsid w:val="0037501D"/>
    <w:rsid w:val="00381862"/>
    <w:rsid w:val="00385544"/>
    <w:rsid w:val="003B0EF7"/>
    <w:rsid w:val="003C0511"/>
    <w:rsid w:val="003C7780"/>
    <w:rsid w:val="003E064B"/>
    <w:rsid w:val="003E6FDD"/>
    <w:rsid w:val="0040228F"/>
    <w:rsid w:val="00421A22"/>
    <w:rsid w:val="004365BD"/>
    <w:rsid w:val="00487F42"/>
    <w:rsid w:val="0049643A"/>
    <w:rsid w:val="004A632E"/>
    <w:rsid w:val="004B554D"/>
    <w:rsid w:val="004C54A2"/>
    <w:rsid w:val="004D233D"/>
    <w:rsid w:val="004D39D0"/>
    <w:rsid w:val="00546BE5"/>
    <w:rsid w:val="00552F94"/>
    <w:rsid w:val="00565B4F"/>
    <w:rsid w:val="00586ED5"/>
    <w:rsid w:val="005A267B"/>
    <w:rsid w:val="005F557E"/>
    <w:rsid w:val="00610742"/>
    <w:rsid w:val="006172C8"/>
    <w:rsid w:val="0065146E"/>
    <w:rsid w:val="006618B7"/>
    <w:rsid w:val="006618DE"/>
    <w:rsid w:val="00694857"/>
    <w:rsid w:val="006C367F"/>
    <w:rsid w:val="006D229A"/>
    <w:rsid w:val="0074629F"/>
    <w:rsid w:val="00762CD9"/>
    <w:rsid w:val="00795973"/>
    <w:rsid w:val="00796EA6"/>
    <w:rsid w:val="00797650"/>
    <w:rsid w:val="007B1DD1"/>
    <w:rsid w:val="007B737D"/>
    <w:rsid w:val="007D68CF"/>
    <w:rsid w:val="007E5B5D"/>
    <w:rsid w:val="0081416A"/>
    <w:rsid w:val="008B2368"/>
    <w:rsid w:val="008E400A"/>
    <w:rsid w:val="00902DF8"/>
    <w:rsid w:val="00903964"/>
    <w:rsid w:val="009062B5"/>
    <w:rsid w:val="00924492"/>
    <w:rsid w:val="00936CFE"/>
    <w:rsid w:val="00936E81"/>
    <w:rsid w:val="00943195"/>
    <w:rsid w:val="009528CC"/>
    <w:rsid w:val="009B24A5"/>
    <w:rsid w:val="009B40FB"/>
    <w:rsid w:val="009C7277"/>
    <w:rsid w:val="009D2884"/>
    <w:rsid w:val="009D4ED7"/>
    <w:rsid w:val="00A0686F"/>
    <w:rsid w:val="00A22C78"/>
    <w:rsid w:val="00A259FC"/>
    <w:rsid w:val="00A449EA"/>
    <w:rsid w:val="00A56CCD"/>
    <w:rsid w:val="00A764C8"/>
    <w:rsid w:val="00AA2761"/>
    <w:rsid w:val="00AD5D8E"/>
    <w:rsid w:val="00AD5E1F"/>
    <w:rsid w:val="00B150F6"/>
    <w:rsid w:val="00B2179F"/>
    <w:rsid w:val="00B26222"/>
    <w:rsid w:val="00B54080"/>
    <w:rsid w:val="00B770A3"/>
    <w:rsid w:val="00B81A28"/>
    <w:rsid w:val="00BC0614"/>
    <w:rsid w:val="00BD7F6D"/>
    <w:rsid w:val="00BE0369"/>
    <w:rsid w:val="00C43EDE"/>
    <w:rsid w:val="00C525A5"/>
    <w:rsid w:val="00C65B97"/>
    <w:rsid w:val="00C75879"/>
    <w:rsid w:val="00C77E3F"/>
    <w:rsid w:val="00C83974"/>
    <w:rsid w:val="00C84733"/>
    <w:rsid w:val="00CA0EE1"/>
    <w:rsid w:val="00CA4D0B"/>
    <w:rsid w:val="00CA67BA"/>
    <w:rsid w:val="00CC2EF1"/>
    <w:rsid w:val="00D345A6"/>
    <w:rsid w:val="00D435FB"/>
    <w:rsid w:val="00D443C9"/>
    <w:rsid w:val="00D502E9"/>
    <w:rsid w:val="00D518F1"/>
    <w:rsid w:val="00DA1028"/>
    <w:rsid w:val="00DC266B"/>
    <w:rsid w:val="00DE697B"/>
    <w:rsid w:val="00DF259E"/>
    <w:rsid w:val="00E246D3"/>
    <w:rsid w:val="00E52A6F"/>
    <w:rsid w:val="00E60CAA"/>
    <w:rsid w:val="00E770B4"/>
    <w:rsid w:val="00E810F4"/>
    <w:rsid w:val="00E81125"/>
    <w:rsid w:val="00E858AB"/>
    <w:rsid w:val="00EB6F91"/>
    <w:rsid w:val="00EF50C0"/>
    <w:rsid w:val="00F1419F"/>
    <w:rsid w:val="00F33A15"/>
    <w:rsid w:val="00F35125"/>
    <w:rsid w:val="00F37CE7"/>
    <w:rsid w:val="00F47ACF"/>
    <w:rsid w:val="00F84305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6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40" w:lineRule="atLeast"/>
      <w:outlineLvl w:val="3"/>
    </w:pPr>
    <w:rPr>
      <w:rFonts w:cs="Arial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0">
    <w:name w:val="Bullet 1"/>
    <w:basedOn w:val="Normal"/>
    <w:autoRedefine/>
    <w:pPr>
      <w:numPr>
        <w:numId w:val="7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  <w:szCs w:val="20"/>
    </w:rPr>
  </w:style>
  <w:style w:type="paragraph" w:customStyle="1" w:styleId="bullet1">
    <w:name w:val="bullet 1"/>
    <w:basedOn w:val="Normal"/>
    <w:autoRedefine/>
    <w:pPr>
      <w:numPr>
        <w:numId w:val="6"/>
      </w:numPr>
      <w:tabs>
        <w:tab w:val="left" w:pos="720"/>
      </w:tabs>
      <w:autoSpaceDE w:val="0"/>
      <w:autoSpaceDN w:val="0"/>
      <w:adjustRightInd w:val="0"/>
      <w:spacing w:before="180" w:line="240" w:lineRule="atLeast"/>
    </w:pPr>
    <w:rPr>
      <w:rFonts w:cs="Arial"/>
    </w:rPr>
  </w:style>
  <w:style w:type="paragraph" w:styleId="ListBullet2">
    <w:name w:val="List Bullet 2"/>
    <w:basedOn w:val="Normal"/>
    <w:autoRedefine/>
    <w:pPr>
      <w:numPr>
        <w:numId w:val="13"/>
      </w:numPr>
    </w:pPr>
  </w:style>
  <w:style w:type="character" w:styleId="Hyperlink">
    <w:name w:val="Hyperlink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Number">
    <w:name w:val="List Number"/>
    <w:basedOn w:val="Normal"/>
    <w:autoRedefine/>
    <w:pPr>
      <w:numPr>
        <w:numId w:val="12"/>
      </w:numPr>
    </w:pPr>
  </w:style>
  <w:style w:type="paragraph" w:customStyle="1" w:styleId="NormalBlack">
    <w:name w:val="Normal + Black"/>
    <w:aliases w:val="Line spacing:  At least 12 pt"/>
    <w:basedOn w:val="Normal"/>
    <w:pPr>
      <w:numPr>
        <w:ilvl w:val="1"/>
        <w:numId w:val="13"/>
      </w:numPr>
      <w:autoSpaceDE w:val="0"/>
      <w:autoSpaceDN w:val="0"/>
      <w:adjustRightInd w:val="0"/>
      <w:spacing w:line="240" w:lineRule="atLeast"/>
    </w:pPr>
    <w:rPr>
      <w:rFonts w:cs="Arial"/>
      <w:color w:val="000000"/>
      <w:szCs w:val="20"/>
    </w:rPr>
  </w:style>
  <w:style w:type="paragraph" w:customStyle="1" w:styleId="NormalLinespacingAtleast12pt">
    <w:name w:val="Normal + Line spacing:  At least 12 pt"/>
    <w:basedOn w:val="Normal"/>
    <w:pPr>
      <w:autoSpaceDE w:val="0"/>
      <w:autoSpaceDN w:val="0"/>
      <w:adjustRightInd w:val="0"/>
      <w:spacing w:line="240" w:lineRule="atLeast"/>
    </w:pPr>
    <w:rPr>
      <w:rFonts w:cs="Arial"/>
    </w:rPr>
  </w:style>
  <w:style w:type="paragraph" w:customStyle="1" w:styleId="NormalLinespacingAtleast12ptBlack">
    <w:name w:val="Normal + Line spacing:  At least 12 pt + Black"/>
    <w:basedOn w:val="NormalLinespacingAtleast12pt"/>
    <w:rPr>
      <w:color w:val="000000"/>
      <w:szCs w:val="20"/>
    </w:rPr>
  </w:style>
  <w:style w:type="paragraph" w:styleId="NormalWeb">
    <w:name w:val="Normal (Web)"/>
    <w:basedOn w:val="Normal"/>
    <w:uiPriority w:val="99"/>
    <w:rsid w:val="0021461C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246D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F35125"/>
    <w:rPr>
      <w:rFonts w:ascii="Arial" w:hAnsi="Arial"/>
      <w:sz w:val="24"/>
      <w:szCs w:val="24"/>
    </w:rPr>
  </w:style>
  <w:style w:type="character" w:customStyle="1" w:styleId="apple-converted-space">
    <w:name w:val="apple-converted-space"/>
    <w:rsid w:val="00546BE5"/>
  </w:style>
  <w:style w:type="paragraph" w:styleId="HTMLPreformatted">
    <w:name w:val="HTML Preformatted"/>
    <w:basedOn w:val="Normal"/>
    <w:link w:val="HTMLPreformattedChar"/>
    <w:uiPriority w:val="99"/>
    <w:unhideWhenUsed/>
    <w:rsid w:val="000C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0C6CA7"/>
    <w:rPr>
      <w:rFonts w:ascii="Courier" w:hAnsi="Courier" w:cs="Courier"/>
    </w:rPr>
  </w:style>
  <w:style w:type="character" w:styleId="FollowedHyperlink">
    <w:name w:val="FollowedHyperlink"/>
    <w:rsid w:val="000C6C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b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ntityexchange.bloomberg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hedrunkweb.com/episode/1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hrismathers?tab=reposito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roundarch.com" TargetMode="External"/><Relationship Id="rId10" Type="http://schemas.openxmlformats.org/officeDocument/2006/relationships/hyperlink" Target="http://www.cmathers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xemedia.com" TargetMode="External"/><Relationship Id="rId14" Type="http://schemas.openxmlformats.org/officeDocument/2006/relationships/hyperlink" Target="http://www.hb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007D8-9B4F-4FDB-BA90-33BC736DD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MATHERS</vt:lpstr>
    </vt:vector>
  </TitlesOfParts>
  <Company>thestreet.com</Company>
  <LinksUpToDate>false</LinksUpToDate>
  <CharactersWithSpaces>6526</CharactersWithSpaces>
  <SharedDoc>false</SharedDoc>
  <HLinks>
    <vt:vector size="48" baseType="variant">
      <vt:variant>
        <vt:i4>2424940</vt:i4>
      </vt:variant>
      <vt:variant>
        <vt:i4>21</vt:i4>
      </vt:variant>
      <vt:variant>
        <vt:i4>0</vt:i4>
      </vt:variant>
      <vt:variant>
        <vt:i4>5</vt:i4>
      </vt:variant>
      <vt:variant>
        <vt:lpwstr>http://thedrunkweb.com/episode/14/</vt:lpwstr>
      </vt:variant>
      <vt:variant>
        <vt:lpwstr/>
      </vt:variant>
      <vt:variant>
        <vt:i4>6029330</vt:i4>
      </vt:variant>
      <vt:variant>
        <vt:i4>18</vt:i4>
      </vt:variant>
      <vt:variant>
        <vt:i4>0</vt:i4>
      </vt:variant>
      <vt:variant>
        <vt:i4>5</vt:i4>
      </vt:variant>
      <vt:variant>
        <vt:lpwstr>http://www.roundarch.com/</vt:lpwstr>
      </vt:variant>
      <vt:variant>
        <vt:lpwstr/>
      </vt:variant>
      <vt:variant>
        <vt:i4>2228339</vt:i4>
      </vt:variant>
      <vt:variant>
        <vt:i4>15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http://www.hbo.com/</vt:lpwstr>
      </vt:variant>
      <vt:variant>
        <vt:lpwstr/>
      </vt:variant>
      <vt:variant>
        <vt:i4>1900633</vt:i4>
      </vt:variant>
      <vt:variant>
        <vt:i4>9</vt:i4>
      </vt:variant>
      <vt:variant>
        <vt:i4>0</vt:i4>
      </vt:variant>
      <vt:variant>
        <vt:i4>5</vt:i4>
      </vt:variant>
      <vt:variant>
        <vt:lpwstr>http://www.entityexchange.bloomberg.com/</vt:lpwstr>
      </vt:variant>
      <vt:variant>
        <vt:lpwstr/>
      </vt:variant>
      <vt:variant>
        <vt:i4>1048642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https://github.com/chrismathers?tab=repositories</vt:lpwstr>
      </vt:variant>
      <vt:variant>
        <vt:lpwstr/>
      </vt:variant>
      <vt:variant>
        <vt:i4>6094929</vt:i4>
      </vt:variant>
      <vt:variant>
        <vt:i4>3</vt:i4>
      </vt:variant>
      <vt:variant>
        <vt:i4>0</vt:i4>
      </vt:variant>
      <vt:variant>
        <vt:i4>5</vt:i4>
      </vt:variant>
      <vt:variant>
        <vt:lpwstr>http://www.cmathers.com/</vt:lpwstr>
      </vt:variant>
      <vt:variant>
        <vt:lpwstr/>
      </vt:variant>
      <vt:variant>
        <vt:i4>3473528</vt:i4>
      </vt:variant>
      <vt:variant>
        <vt:i4>0</vt:i4>
      </vt:variant>
      <vt:variant>
        <vt:i4>0</vt:i4>
      </vt:variant>
      <vt:variant>
        <vt:i4>5</vt:i4>
      </vt:variant>
      <vt:variant>
        <vt:lpwstr>http://www.xemedia.com/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MATHERS</dc:title>
  <dc:creator>tsc</dc:creator>
  <cp:lastModifiedBy>Chris Mathers</cp:lastModifiedBy>
  <cp:revision>5</cp:revision>
  <cp:lastPrinted>2017-04-06T21:47:00Z</cp:lastPrinted>
  <dcterms:created xsi:type="dcterms:W3CDTF">2017-04-06T21:59:00Z</dcterms:created>
  <dcterms:modified xsi:type="dcterms:W3CDTF">2017-04-06T22:01:00Z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-1458386356</vt:i4>
  </property>
  <property fmtid="{D5CDD505-2E9C-101B-9397-08002B2CF9AE}" pid="3" name="_ReviewingToolsShownOnce">
    <vt:lpwstr/>
  </property>
</Properties>
</file>